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9A6C1" w14:textId="27870579" w:rsidR="005A5B83" w:rsidRPr="000600BF" w:rsidRDefault="005A5B83">
      <w:pPr>
        <w:jc w:val="both"/>
        <w:rPr>
          <w:rFonts w:eastAsia="標楷體"/>
          <w:shd w:val="clear" w:color="auto" w:fill="FFF2CC"/>
        </w:rPr>
        <w:pPrChange w:id="0" w:author="11046017_鄭兆媗" w:date="2024-03-31T15:52:00Z">
          <w:pPr/>
        </w:pPrChange>
      </w:pPr>
      <w:r w:rsidRPr="000600BF">
        <w:rPr>
          <w:rFonts w:eastAsia="標楷體" w:hint="eastAsia"/>
          <w:sz w:val="32"/>
          <w:szCs w:val="32"/>
        </w:rPr>
        <w:t>系統簡介</w:t>
      </w:r>
    </w:p>
    <w:p w14:paraId="2F4EF0E3" w14:textId="2E417B8D"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組</w:t>
      </w:r>
      <w:r>
        <w:rPr>
          <w:rFonts w:ascii="Times New Roman" w:eastAsia="標楷體" w:hAnsi="Times New Roman"/>
          <w:sz w:val="28"/>
        </w:rPr>
        <w:t xml:space="preserve">    </w:t>
      </w:r>
      <w:r>
        <w:rPr>
          <w:rFonts w:ascii="Times New Roman" w:eastAsia="標楷體" w:hAnsi="Times New Roman"/>
          <w:sz w:val="28"/>
        </w:rPr>
        <w:t>別：第</w:t>
      </w:r>
      <w:r w:rsidR="00C959D1">
        <w:rPr>
          <w:rFonts w:ascii="Times New Roman" w:eastAsia="標楷體" w:hAnsi="Times New Roman"/>
          <w:sz w:val="28"/>
        </w:rPr>
        <w:t>11</w:t>
      </w:r>
      <w:r w:rsidR="009B1825">
        <w:rPr>
          <w:rFonts w:ascii="Times New Roman" w:eastAsia="標楷體" w:hAnsi="Times New Roman"/>
          <w:sz w:val="28"/>
        </w:rPr>
        <w:t>3</w:t>
      </w:r>
      <w:r w:rsidR="001B7D30">
        <w:rPr>
          <w:rFonts w:ascii="Times New Roman" w:eastAsia="標楷體" w:hAnsi="Times New Roman"/>
          <w:sz w:val="28"/>
        </w:rPr>
        <w:t>405</w:t>
      </w:r>
      <w:r>
        <w:rPr>
          <w:rFonts w:ascii="Times New Roman" w:eastAsia="標楷體" w:hAnsi="Times New Roman"/>
          <w:sz w:val="28"/>
        </w:rPr>
        <w:t>組</w:t>
      </w:r>
    </w:p>
    <w:p w14:paraId="027C05D7" w14:textId="3000D2C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專題名稱：</w:t>
      </w:r>
      <w:r>
        <w:rPr>
          <w:rFonts w:ascii="Times New Roman" w:eastAsia="標楷體" w:hAnsi="Times New Roman"/>
          <w:sz w:val="28"/>
        </w:rPr>
        <w:t xml:space="preserve"> </w:t>
      </w:r>
      <w:r w:rsidR="00065771">
        <w:rPr>
          <w:rFonts w:ascii="Times New Roman" w:eastAsia="標楷體" w:hAnsi="Times New Roman" w:hint="default"/>
          <w:sz w:val="28"/>
        </w:rPr>
        <w:t>“</w:t>
      </w:r>
      <w:r w:rsidR="001B7D30">
        <w:rPr>
          <w:rFonts w:ascii="Times New Roman" w:eastAsia="標楷體" w:hAnsi="Times New Roman"/>
          <w:sz w:val="28"/>
        </w:rPr>
        <w:t>羽</w:t>
      </w:r>
      <w:r w:rsidR="00065771">
        <w:rPr>
          <w:rFonts w:ascii="Times New Roman" w:eastAsia="標楷體" w:hAnsi="Times New Roman" w:hint="default"/>
          <w:sz w:val="28"/>
        </w:rPr>
        <w:t>”</w:t>
      </w:r>
      <w:r w:rsidR="001B7D30">
        <w:rPr>
          <w:rFonts w:ascii="Times New Roman" w:eastAsia="標楷體" w:hAnsi="Times New Roman"/>
          <w:sz w:val="28"/>
        </w:rPr>
        <w:t>你</w:t>
      </w:r>
      <w:proofErr w:type="gramStart"/>
      <w:r w:rsidR="001B7D30">
        <w:rPr>
          <w:rFonts w:ascii="Times New Roman" w:eastAsia="標楷體" w:hAnsi="Times New Roman"/>
          <w:sz w:val="28"/>
        </w:rPr>
        <w:t>動</w:t>
      </w:r>
      <w:r w:rsidR="00276030">
        <w:rPr>
          <w:rFonts w:ascii="Times New Roman" w:eastAsia="標楷體" w:hAnsi="Times New Roman"/>
          <w:sz w:val="28"/>
        </w:rPr>
        <w:t>滋</w:t>
      </w:r>
      <w:r w:rsidR="001B7D30">
        <w:rPr>
          <w:rFonts w:ascii="Times New Roman" w:eastAsia="標楷體" w:hAnsi="Times New Roman"/>
          <w:sz w:val="28"/>
        </w:rPr>
        <w:t>動</w:t>
      </w:r>
      <w:proofErr w:type="gramEnd"/>
    </w:p>
    <w:p w14:paraId="6AF8C69F" w14:textId="5BF1CA28"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指導教師：</w:t>
      </w:r>
      <w:r>
        <w:rPr>
          <w:rFonts w:ascii="Times New Roman" w:eastAsia="標楷體" w:hAnsi="Times New Roman"/>
          <w:sz w:val="28"/>
        </w:rPr>
        <w:t xml:space="preserve"> </w:t>
      </w:r>
      <w:r w:rsidR="001B7D30">
        <w:rPr>
          <w:rFonts w:ascii="Times New Roman" w:eastAsia="標楷體" w:hAnsi="Times New Roman"/>
          <w:sz w:val="28"/>
        </w:rPr>
        <w:t>蔡文隆</w:t>
      </w:r>
      <w:r w:rsidR="003E212A">
        <w:rPr>
          <w:rFonts w:ascii="Times New Roman" w:eastAsia="標楷體" w:hAnsi="Times New Roman"/>
          <w:sz w:val="28"/>
        </w:rPr>
        <w:t xml:space="preserve"> </w:t>
      </w:r>
      <w:r w:rsidR="003E212A">
        <w:rPr>
          <w:rFonts w:ascii="Times New Roman" w:eastAsia="標楷體" w:hAnsi="Times New Roman"/>
          <w:sz w:val="28"/>
        </w:rPr>
        <w:t>副教授</w:t>
      </w:r>
    </w:p>
    <w:p w14:paraId="64E8A079" w14:textId="5E96F4BE"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sidRPr="000600BF">
        <w:rPr>
          <w:rFonts w:ascii="Times New Roman" w:eastAsia="標楷體" w:hAnsi="Times New Roman"/>
          <w:sz w:val="28"/>
        </w:rPr>
        <w:t>專題學生：</w:t>
      </w:r>
      <w:r w:rsidR="00D25BF1">
        <w:rPr>
          <w:rFonts w:ascii="Times New Roman" w:eastAsia="標楷體" w:hAnsi="Times New Roman"/>
          <w:sz w:val="28"/>
        </w:rPr>
        <w:t>11046004</w:t>
      </w:r>
      <w:r w:rsidR="001B7D30" w:rsidRPr="000600BF">
        <w:rPr>
          <w:rFonts w:ascii="Times New Roman" w:eastAsia="標楷體" w:hAnsi="Times New Roman"/>
          <w:sz w:val="28"/>
        </w:rPr>
        <w:t>陳冠廷、</w:t>
      </w:r>
      <w:r w:rsidR="00D25BF1">
        <w:rPr>
          <w:rFonts w:ascii="Times New Roman" w:eastAsia="標楷體" w:hAnsi="Times New Roman"/>
          <w:sz w:val="28"/>
        </w:rPr>
        <w:t>11046014</w:t>
      </w:r>
      <w:r w:rsidR="001B7D30" w:rsidRPr="000600BF">
        <w:rPr>
          <w:rFonts w:ascii="Times New Roman" w:eastAsia="標楷體" w:hAnsi="Times New Roman"/>
          <w:sz w:val="28"/>
        </w:rPr>
        <w:t>劉育彤</w:t>
      </w:r>
      <w:r w:rsidR="00D25BF1" w:rsidRPr="000600BF">
        <w:rPr>
          <w:rFonts w:ascii="Times New Roman" w:eastAsia="標楷體" w:hAnsi="Times New Roman"/>
          <w:sz w:val="28"/>
        </w:rPr>
        <w:t>、</w:t>
      </w:r>
      <w:r w:rsidR="00D25BF1">
        <w:rPr>
          <w:rFonts w:ascii="Times New Roman" w:eastAsia="標楷體" w:hAnsi="Times New Roman"/>
          <w:sz w:val="28"/>
        </w:rPr>
        <w:t>11046017</w:t>
      </w:r>
      <w:r w:rsidR="00D25BF1" w:rsidRPr="000600BF">
        <w:rPr>
          <w:rFonts w:ascii="Times New Roman" w:eastAsia="標楷體" w:hAnsi="Times New Roman"/>
          <w:sz w:val="28"/>
        </w:rPr>
        <w:t>鄭兆</w:t>
      </w:r>
      <w:proofErr w:type="gramStart"/>
      <w:r w:rsidR="00D25BF1" w:rsidRPr="000600BF">
        <w:rPr>
          <w:rFonts w:ascii="Times New Roman" w:eastAsia="標楷體" w:hAnsi="Times New Roman"/>
          <w:sz w:val="28"/>
        </w:rPr>
        <w:t>媗</w:t>
      </w:r>
      <w:proofErr w:type="gramEnd"/>
      <w:r w:rsidR="001B7D30" w:rsidRPr="000600BF">
        <w:rPr>
          <w:rFonts w:ascii="Times New Roman" w:eastAsia="標楷體" w:hAnsi="Times New Roman"/>
          <w:sz w:val="28"/>
        </w:rPr>
        <w:t>、</w:t>
      </w:r>
      <w:r w:rsidR="00D25BF1">
        <w:rPr>
          <w:rFonts w:ascii="Times New Roman" w:eastAsia="標楷體" w:hAnsi="Times New Roman"/>
          <w:sz w:val="28"/>
        </w:rPr>
        <w:t>11046021</w:t>
      </w:r>
      <w:r w:rsidR="001B7D30" w:rsidRPr="000600BF">
        <w:rPr>
          <w:rFonts w:ascii="Times New Roman" w:eastAsia="標楷體" w:hAnsi="Times New Roman"/>
          <w:sz w:val="28"/>
        </w:rPr>
        <w:t>蔡元振</w:t>
      </w:r>
    </w:p>
    <w:p w14:paraId="5F1F167C" w14:textId="525410BE" w:rsidR="00C4301C" w:rsidRPr="00133B7A" w:rsidDel="00C46FD2" w:rsidRDefault="005A5B83">
      <w:pPr>
        <w:numPr>
          <w:ilvl w:val="0"/>
          <w:numId w:val="21"/>
        </w:numPr>
        <w:tabs>
          <w:tab w:val="left" w:pos="658"/>
        </w:tabs>
        <w:snapToGrid w:val="0"/>
        <w:spacing w:line="360" w:lineRule="auto"/>
        <w:ind w:left="482" w:hanging="482"/>
        <w:jc w:val="both"/>
        <w:rPr>
          <w:del w:id="1" w:author="11046014_劉育彤" w:date="2024-03-31T15:57:00Z"/>
          <w:rFonts w:eastAsia="標楷體"/>
          <w:b/>
          <w:sz w:val="28"/>
        </w:rPr>
        <w:pPrChange w:id="2" w:author="11046017_鄭兆媗" w:date="2024-03-31T15:52:00Z">
          <w:pPr>
            <w:numPr>
              <w:numId w:val="21"/>
            </w:numPr>
            <w:tabs>
              <w:tab w:val="left" w:pos="658"/>
              <w:tab w:val="num" w:pos="1190"/>
            </w:tabs>
            <w:snapToGrid w:val="0"/>
            <w:spacing w:line="360" w:lineRule="auto"/>
            <w:ind w:left="482" w:hanging="482"/>
          </w:pPr>
        </w:pPrChange>
      </w:pPr>
      <w:r>
        <w:rPr>
          <w:rFonts w:eastAsia="標楷體" w:hint="eastAsia"/>
          <w:b/>
          <w:sz w:val="28"/>
        </w:rPr>
        <w:t>前言</w:t>
      </w:r>
    </w:p>
    <w:p w14:paraId="60BA1F5F" w14:textId="77777777" w:rsidR="00C46FD2" w:rsidRPr="00925830" w:rsidRDefault="00C46FD2">
      <w:pPr>
        <w:numPr>
          <w:ilvl w:val="0"/>
          <w:numId w:val="21"/>
        </w:numPr>
        <w:tabs>
          <w:tab w:val="left" w:pos="658"/>
        </w:tabs>
        <w:snapToGrid w:val="0"/>
        <w:spacing w:line="360" w:lineRule="auto"/>
        <w:ind w:left="482" w:hanging="482"/>
        <w:jc w:val="both"/>
        <w:rPr>
          <w:ins w:id="3" w:author="11046014_劉育彤" w:date="2024-03-31T15:57:00Z"/>
          <w:rFonts w:eastAsia="標楷體"/>
        </w:rPr>
        <w:pPrChange w:id="4" w:author="11046014_劉育彤" w:date="2024-03-31T15:57:00Z">
          <w:pPr>
            <w:pStyle w:val="ab"/>
            <w:snapToGrid w:val="0"/>
            <w:spacing w:line="360" w:lineRule="auto"/>
            <w:ind w:left="482" w:firstLineChars="100" w:firstLine="240"/>
          </w:pPr>
        </w:pPrChange>
      </w:pPr>
    </w:p>
    <w:p w14:paraId="48157062" w14:textId="3E22A004" w:rsidR="00C46FD2" w:rsidRPr="002A6C5B" w:rsidRDefault="005476ED" w:rsidP="005476ED">
      <w:pPr>
        <w:pStyle w:val="ab"/>
        <w:snapToGrid w:val="0"/>
        <w:spacing w:line="360" w:lineRule="auto"/>
        <w:ind w:leftChars="200" w:firstLineChars="200" w:firstLine="480"/>
        <w:jc w:val="both"/>
        <w:rPr>
          <w:moveTo w:id="5" w:author="11046014_劉育彤" w:date="2024-03-31T15:57:00Z"/>
          <w:rFonts w:eastAsia="標楷體"/>
          <w:szCs w:val="24"/>
        </w:rPr>
        <w:pPrChange w:id="6" w:author="11046017_鄭兆媗" w:date="2024-04-02T09:29:00Z">
          <w:pPr>
            <w:pStyle w:val="ab"/>
            <w:snapToGrid w:val="0"/>
            <w:spacing w:line="360" w:lineRule="auto"/>
            <w:ind w:left="482" w:firstLineChars="100" w:firstLine="240"/>
          </w:pPr>
        </w:pPrChange>
      </w:pPr>
      <w:r w:rsidRPr="005476ED">
        <w:rPr>
          <w:rFonts w:eastAsia="標楷體"/>
          <w:szCs w:val="24"/>
        </w:rPr>
        <w:t>近年來，台灣的羽球風氣興盛，其中</w:t>
      </w:r>
      <w:proofErr w:type="gramStart"/>
      <w:r w:rsidRPr="005476ED">
        <w:rPr>
          <w:rFonts w:eastAsia="標楷體"/>
          <w:szCs w:val="24"/>
        </w:rPr>
        <w:t>戴資穎</w:t>
      </w:r>
      <w:proofErr w:type="gramEnd"/>
      <w:r w:rsidRPr="005476ED">
        <w:rPr>
          <w:rFonts w:eastAsia="標楷體"/>
          <w:szCs w:val="24"/>
        </w:rPr>
        <w:t>的傑出表現更是激勵了羽球運動的蓬勃發展。</w:t>
      </w:r>
      <w:r w:rsidRPr="005476ED">
        <w:rPr>
          <w:rFonts w:eastAsia="標楷體"/>
          <w:szCs w:val="24"/>
        </w:rPr>
        <w:t xml:space="preserve"> </w:t>
      </w:r>
      <w:r w:rsidRPr="005476ED">
        <w:rPr>
          <w:rFonts w:eastAsia="標楷體"/>
          <w:szCs w:val="24"/>
        </w:rPr>
        <w:t>這股風潮不僅在專業層面表現，也在大眾日常生活中反映出來。因此，我們建立了這個網站，</w:t>
      </w:r>
      <w:r w:rsidRPr="005476ED">
        <w:rPr>
          <w:rFonts w:eastAsia="標楷體"/>
          <w:szCs w:val="24"/>
        </w:rPr>
        <w:t xml:space="preserve"> </w:t>
      </w:r>
      <w:r w:rsidRPr="005476ED">
        <w:rPr>
          <w:rFonts w:eastAsia="標楷體"/>
          <w:szCs w:val="24"/>
        </w:rPr>
        <w:t>旨在為羽球愛好者提供便捷、高效的平台，讓他們更輕鬆地參與和享受這項運動。</w:t>
      </w:r>
      <w:r w:rsidRPr="005476ED">
        <w:rPr>
          <w:rFonts w:eastAsia="標楷體"/>
          <w:szCs w:val="24"/>
        </w:rPr>
        <w:t xml:space="preserve"> </w:t>
      </w:r>
      <w:r w:rsidRPr="005476ED">
        <w:rPr>
          <w:rFonts w:eastAsia="標楷體"/>
          <w:szCs w:val="24"/>
        </w:rPr>
        <w:t>建立這個網站的動機在於為羽球愛好者提供一個方便、高效的平台。在傳統的報名過程中</w:t>
      </w:r>
      <w:r w:rsidRPr="005476ED">
        <w:rPr>
          <w:rFonts w:eastAsia="標楷體"/>
          <w:szCs w:val="24"/>
        </w:rPr>
        <w:t xml:space="preserve"> </w:t>
      </w:r>
      <w:r w:rsidRPr="005476ED">
        <w:rPr>
          <w:rFonts w:eastAsia="標楷體"/>
          <w:szCs w:val="24"/>
        </w:rPr>
        <w:t>，學員可能需要花費大量時間和精力在尋找適合的課程及教練，。而憑藉這個網站，這些步驟</w:t>
      </w:r>
      <w:r w:rsidRPr="005476ED">
        <w:rPr>
          <w:rFonts w:eastAsia="標楷體"/>
          <w:szCs w:val="24"/>
        </w:rPr>
        <w:t xml:space="preserve"> </w:t>
      </w:r>
      <w:r w:rsidRPr="005476ED">
        <w:rPr>
          <w:rFonts w:eastAsia="標楷體"/>
          <w:szCs w:val="24"/>
        </w:rPr>
        <w:t>可以被極大地簡化和優化。</w:t>
      </w:r>
      <w:r w:rsidRPr="005476ED">
        <w:rPr>
          <w:rFonts w:eastAsia="標楷體"/>
          <w:szCs w:val="24"/>
        </w:rPr>
        <w:t xml:space="preserve"> </w:t>
      </w:r>
      <w:r w:rsidRPr="005476ED">
        <w:rPr>
          <w:rFonts w:eastAsia="標楷體"/>
          <w:szCs w:val="24"/>
        </w:rPr>
        <w:t>系統的目的與目標是提供集中平台，方便用戶瀏覽羽球課程資訊，輕鬆比較課程特色。透</w:t>
      </w:r>
      <w:r w:rsidRPr="005476ED">
        <w:rPr>
          <w:rFonts w:eastAsia="標楷體"/>
          <w:szCs w:val="24"/>
        </w:rPr>
        <w:t xml:space="preserve"> </w:t>
      </w:r>
      <w:r w:rsidRPr="005476ED">
        <w:rPr>
          <w:rFonts w:eastAsia="標楷體"/>
          <w:szCs w:val="24"/>
        </w:rPr>
        <w:t>過報名系統和推薦功能，用戶能快速找到適合的課程，降低資訊不對稱與電話預約的麻煩。即</w:t>
      </w:r>
      <w:r w:rsidRPr="005476ED">
        <w:rPr>
          <w:rFonts w:eastAsia="標楷體"/>
          <w:szCs w:val="24"/>
        </w:rPr>
        <w:t xml:space="preserve"> </w:t>
      </w:r>
      <w:r w:rsidRPr="005476ED">
        <w:rPr>
          <w:rFonts w:eastAsia="標楷體"/>
          <w:szCs w:val="24"/>
        </w:rPr>
        <w:t>時確認通知確保報名成功，避免資訊錯漏。網站還設置社群留言板，促進羽球愛好者交流和活</w:t>
      </w:r>
      <w:r w:rsidRPr="005476ED">
        <w:rPr>
          <w:rFonts w:eastAsia="標楷體"/>
          <w:szCs w:val="24"/>
        </w:rPr>
        <w:t xml:space="preserve"> </w:t>
      </w:r>
      <w:r w:rsidRPr="005476ED">
        <w:rPr>
          <w:rFonts w:eastAsia="標楷體"/>
          <w:szCs w:val="24"/>
        </w:rPr>
        <w:t>動組織，推動羽球運動發展和普及。</w:t>
      </w:r>
      <w:r w:rsidRPr="005476ED">
        <w:rPr>
          <w:rFonts w:eastAsia="標楷體"/>
          <w:szCs w:val="24"/>
        </w:rPr>
        <w:t xml:space="preserve"> </w:t>
      </w:r>
      <w:r w:rsidRPr="005476ED">
        <w:rPr>
          <w:rFonts w:eastAsia="標楷體"/>
          <w:szCs w:val="24"/>
        </w:rPr>
        <w:t>我們期望這個網站能推行羽球這項運動，致力於將健康、多元的課程模式傳遞給更多人。</w:t>
      </w:r>
      <w:r w:rsidRPr="005476ED">
        <w:rPr>
          <w:rFonts w:eastAsia="標楷體"/>
          <w:szCs w:val="24"/>
        </w:rPr>
        <w:t xml:space="preserve"> </w:t>
      </w:r>
      <w:r w:rsidRPr="005476ED">
        <w:rPr>
          <w:rFonts w:eastAsia="標楷體"/>
          <w:szCs w:val="24"/>
        </w:rPr>
        <w:t>為了方便想報名羽球課程的用戶找到最適合的內容，因此我們設計了一份表單供他們填寫，系</w:t>
      </w:r>
      <w:r w:rsidRPr="005476ED">
        <w:rPr>
          <w:rFonts w:eastAsia="標楷體"/>
          <w:szCs w:val="24"/>
        </w:rPr>
        <w:t xml:space="preserve"> </w:t>
      </w:r>
      <w:r w:rsidRPr="005476ED">
        <w:rPr>
          <w:rFonts w:eastAsia="標楷體"/>
          <w:szCs w:val="24"/>
        </w:rPr>
        <w:t>統會根據表單內容進行分析，並推薦相對應的課程與教練供用戶參考選擇</w:t>
      </w:r>
      <w:moveToRangeStart w:id="7" w:author="11046014_劉育彤" w:date="2024-03-31T15:57:00Z" w:name="move162793050"/>
      <w:moveTo w:id="8" w:author="11046014_劉育彤" w:date="2024-03-31T15:57:00Z">
        <w:r w:rsidR="00C46FD2" w:rsidRPr="002A6C5B">
          <w:rPr>
            <w:rFonts w:eastAsia="標楷體" w:hint="eastAsia"/>
            <w:szCs w:val="24"/>
          </w:rPr>
          <w:t>。</w:t>
        </w:r>
      </w:moveTo>
    </w:p>
    <w:moveToRangeEnd w:id="7"/>
    <w:p w14:paraId="51462492" w14:textId="40C54409" w:rsidR="00C46FD2" w:rsidRPr="0052324C" w:rsidRDefault="00C46FD2">
      <w:pPr>
        <w:pStyle w:val="ab"/>
        <w:snapToGrid w:val="0"/>
        <w:spacing w:line="360" w:lineRule="auto"/>
        <w:ind w:left="482" w:firstLineChars="100" w:firstLine="240"/>
        <w:jc w:val="both"/>
        <w:rPr>
          <w:ins w:id="9" w:author="11046014_劉育彤" w:date="2024-03-31T15:56:00Z"/>
          <w:del w:id="10" w:author="11046017_鄭兆媗" w:date="2024-04-01T23:25:00Z"/>
          <w:rFonts w:eastAsia="標楷體"/>
          <w:szCs w:val="24"/>
        </w:rPr>
        <w:pPrChange w:id="11" w:author="11046017_鄭兆媗" w:date="2024-04-02T09:29:00Z">
          <w:pPr>
            <w:pStyle w:val="ab"/>
            <w:snapToGrid w:val="0"/>
            <w:spacing w:line="360" w:lineRule="auto"/>
            <w:ind w:left="482" w:firstLineChars="100" w:firstLine="240"/>
          </w:pPr>
        </w:pPrChange>
      </w:pPr>
    </w:p>
    <w:p w14:paraId="23A20658" w14:textId="557D5264" w:rsidR="00C4301C" w:rsidRPr="0052324C" w:rsidDel="00C46FD2" w:rsidRDefault="00C4301C">
      <w:pPr>
        <w:pStyle w:val="ab"/>
        <w:snapToGrid w:val="0"/>
        <w:spacing w:line="360" w:lineRule="auto"/>
        <w:ind w:left="482" w:firstLineChars="100" w:firstLine="240"/>
        <w:jc w:val="both"/>
        <w:rPr>
          <w:moveFrom w:id="12" w:author="11046014_劉育彤" w:date="2024-03-31T15:57:00Z"/>
          <w:rFonts w:eastAsia="標楷體"/>
          <w:szCs w:val="24"/>
        </w:rPr>
        <w:pPrChange w:id="13" w:author="11046017_鄭兆媗" w:date="2024-04-02T09:29:00Z">
          <w:pPr>
            <w:pStyle w:val="ab"/>
            <w:snapToGrid w:val="0"/>
            <w:spacing w:line="360" w:lineRule="auto"/>
            <w:ind w:left="482" w:firstLineChars="100" w:firstLine="240"/>
          </w:pPr>
        </w:pPrChange>
      </w:pPr>
      <w:moveFromRangeStart w:id="14" w:author="11046014_劉育彤" w:date="2024-03-31T15:57:00Z" w:name="move162793050"/>
      <w:moveFrom w:id="15" w:author="11046014_劉育彤" w:date="2024-03-31T15:57:00Z">
        <w:r w:rsidRPr="0052324C" w:rsidDel="00C46FD2">
          <w:rPr>
            <w:rFonts w:eastAsia="標楷體" w:hint="eastAsia"/>
            <w:szCs w:val="24"/>
          </w:rPr>
          <w:t>近年來，台灣的羽球風氣興盛，其中戴資穎的傑出表現更是激勵了羽球運動的蓬勃發展。這股風潮不僅在專業層面表現，也在大眾日常生活中反映出來。因此，我們建立了這個網站，旨在為羽球愛好者提供便捷、高效的平台，讓他們更輕鬆地參與和享受這項運動。</w:t>
        </w:r>
      </w:moveFrom>
    </w:p>
    <w:p w14:paraId="19DA25FA" w14:textId="43CE9AD9" w:rsidR="00C4301C" w:rsidRPr="0052324C" w:rsidDel="00C46FD2" w:rsidRDefault="00C4301C">
      <w:pPr>
        <w:pStyle w:val="ab"/>
        <w:snapToGrid w:val="0"/>
        <w:spacing w:line="360" w:lineRule="auto"/>
        <w:ind w:left="0"/>
        <w:jc w:val="both"/>
        <w:rPr>
          <w:moveFrom w:id="16" w:author="11046014_劉育彤" w:date="2024-03-31T15:57:00Z"/>
          <w:rFonts w:eastAsia="標楷體"/>
          <w:szCs w:val="24"/>
        </w:rPr>
        <w:pPrChange w:id="17" w:author="11046017_鄭兆媗" w:date="2024-04-02T09:29:00Z">
          <w:pPr>
            <w:pStyle w:val="ab"/>
            <w:snapToGrid w:val="0"/>
            <w:spacing w:line="360" w:lineRule="auto"/>
            <w:ind w:left="0"/>
          </w:pPr>
        </w:pPrChange>
      </w:pPr>
    </w:p>
    <w:p w14:paraId="60EFB0A6" w14:textId="60DDAF66" w:rsidR="00C4301C" w:rsidRPr="0052324C" w:rsidDel="00C46FD2" w:rsidRDefault="00C4301C">
      <w:pPr>
        <w:pStyle w:val="ab"/>
        <w:snapToGrid w:val="0"/>
        <w:spacing w:line="360" w:lineRule="auto"/>
        <w:ind w:left="482" w:firstLineChars="100" w:firstLine="240"/>
        <w:jc w:val="both"/>
        <w:rPr>
          <w:moveFrom w:id="18" w:author="11046014_劉育彤" w:date="2024-03-31T15:57:00Z"/>
          <w:rFonts w:eastAsia="標楷體"/>
          <w:szCs w:val="24"/>
        </w:rPr>
        <w:pPrChange w:id="19" w:author="11046017_鄭兆媗" w:date="2024-04-02T09:29:00Z">
          <w:pPr>
            <w:pStyle w:val="ab"/>
            <w:snapToGrid w:val="0"/>
            <w:spacing w:line="360" w:lineRule="auto"/>
            <w:ind w:left="482" w:firstLineChars="100" w:firstLine="240"/>
          </w:pPr>
        </w:pPrChange>
      </w:pPr>
      <w:moveFrom w:id="20" w:author="11046014_劉育彤" w:date="2024-03-31T15:57:00Z">
        <w:r w:rsidRPr="0052324C" w:rsidDel="00C46FD2">
          <w:rPr>
            <w:rFonts w:eastAsia="標楷體" w:hint="eastAsia"/>
            <w:szCs w:val="24"/>
          </w:rPr>
          <w:t>這個網站的動機源於對羽球愛好者的關心，我們希望為他們提供一個集中的平台，讓他們能夠輕鬆地瀏覽羽球課程的資訊，快速完成報名流程，同時建立起羽球愛好者的社群平台，促進彼此之間的交流和互動。</w:t>
        </w:r>
      </w:moveFrom>
    </w:p>
    <w:p w14:paraId="6658BF6C" w14:textId="339EB60B" w:rsidR="00C4301C" w:rsidRPr="0052324C" w:rsidDel="00C46FD2" w:rsidRDefault="00C4301C">
      <w:pPr>
        <w:pStyle w:val="ab"/>
        <w:snapToGrid w:val="0"/>
        <w:spacing w:line="360" w:lineRule="auto"/>
        <w:ind w:left="482" w:firstLineChars="100" w:firstLine="240"/>
        <w:jc w:val="both"/>
        <w:rPr>
          <w:moveFrom w:id="21" w:author="11046014_劉育彤" w:date="2024-03-31T15:57:00Z"/>
          <w:rFonts w:eastAsia="標楷體"/>
          <w:szCs w:val="24"/>
        </w:rPr>
        <w:pPrChange w:id="22" w:author="11046017_鄭兆媗" w:date="2024-04-02T09:29:00Z">
          <w:pPr>
            <w:pStyle w:val="ab"/>
            <w:snapToGrid w:val="0"/>
            <w:spacing w:line="360" w:lineRule="auto"/>
            <w:ind w:left="482" w:firstLineChars="100" w:firstLine="240"/>
          </w:pPr>
        </w:pPrChange>
      </w:pPr>
    </w:p>
    <w:p w14:paraId="75B47A62" w14:textId="15234275" w:rsidR="00C4301C" w:rsidRPr="0052324C" w:rsidDel="00C46FD2" w:rsidRDefault="00C4301C">
      <w:pPr>
        <w:pStyle w:val="ab"/>
        <w:snapToGrid w:val="0"/>
        <w:spacing w:line="360" w:lineRule="auto"/>
        <w:ind w:left="482" w:firstLineChars="100" w:firstLine="240"/>
        <w:jc w:val="both"/>
        <w:rPr>
          <w:moveFrom w:id="23" w:author="11046014_劉育彤" w:date="2024-03-31T15:57:00Z"/>
          <w:rFonts w:eastAsia="標楷體"/>
          <w:szCs w:val="24"/>
        </w:rPr>
        <w:pPrChange w:id="24" w:author="11046017_鄭兆媗" w:date="2024-04-02T09:29:00Z">
          <w:pPr>
            <w:pStyle w:val="ab"/>
            <w:snapToGrid w:val="0"/>
            <w:spacing w:line="360" w:lineRule="auto"/>
            <w:ind w:left="482" w:firstLineChars="100" w:firstLine="240"/>
          </w:pPr>
        </w:pPrChange>
      </w:pPr>
      <w:moveFrom w:id="25" w:author="11046014_劉育彤" w:date="2024-03-31T15:57:00Z">
        <w:r w:rsidRPr="0052324C" w:rsidDel="00C46FD2">
          <w:rPr>
            <w:rFonts w:eastAsia="標楷體" w:hint="eastAsia"/>
            <w:szCs w:val="24"/>
          </w:rPr>
          <w:t>系統的目的與目標是提供全面、便捷、透明的平台，讓用戶可以輕鬆地比較不同課程之間的特色和優劣，快速完成報名流程，同時享受到個人化的服務和建立社群互動的樂趣。</w:t>
        </w:r>
      </w:moveFrom>
    </w:p>
    <w:p w14:paraId="27C7EDE0" w14:textId="04B9517B" w:rsidR="00C4301C" w:rsidRPr="0052324C" w:rsidDel="00C46FD2" w:rsidRDefault="00C4301C">
      <w:pPr>
        <w:pStyle w:val="ab"/>
        <w:snapToGrid w:val="0"/>
        <w:spacing w:line="360" w:lineRule="auto"/>
        <w:ind w:left="482" w:firstLineChars="100" w:firstLine="240"/>
        <w:jc w:val="both"/>
        <w:rPr>
          <w:moveFrom w:id="26" w:author="11046014_劉育彤" w:date="2024-03-31T15:57:00Z"/>
          <w:rFonts w:eastAsia="標楷體"/>
          <w:szCs w:val="24"/>
        </w:rPr>
        <w:pPrChange w:id="27" w:author="11046017_鄭兆媗" w:date="2024-04-02T09:29:00Z">
          <w:pPr>
            <w:pStyle w:val="ab"/>
            <w:snapToGrid w:val="0"/>
            <w:spacing w:line="360" w:lineRule="auto"/>
            <w:ind w:left="482" w:firstLineChars="100" w:firstLine="240"/>
          </w:pPr>
        </w:pPrChange>
      </w:pPr>
    </w:p>
    <w:p w14:paraId="798D3BCD" w14:textId="0C510BD3" w:rsidR="00C4301C" w:rsidRPr="0052324C" w:rsidDel="00C46FD2" w:rsidRDefault="00C4301C">
      <w:pPr>
        <w:pStyle w:val="ab"/>
        <w:snapToGrid w:val="0"/>
        <w:spacing w:line="360" w:lineRule="auto"/>
        <w:ind w:left="482" w:firstLineChars="100" w:firstLine="240"/>
        <w:jc w:val="both"/>
        <w:rPr>
          <w:moveFrom w:id="28" w:author="11046014_劉育彤" w:date="2024-03-31T15:57:00Z"/>
          <w:rFonts w:eastAsia="標楷體"/>
          <w:szCs w:val="24"/>
        </w:rPr>
        <w:pPrChange w:id="29" w:author="11046017_鄭兆媗" w:date="2024-04-02T09:29:00Z">
          <w:pPr>
            <w:pStyle w:val="ab"/>
            <w:snapToGrid w:val="0"/>
            <w:spacing w:line="360" w:lineRule="auto"/>
            <w:ind w:left="482" w:firstLineChars="100" w:firstLine="240"/>
          </w:pPr>
        </w:pPrChange>
      </w:pPr>
      <w:moveFrom w:id="30" w:author="11046014_劉育彤" w:date="2024-03-31T15:57:00Z">
        <w:r w:rsidRPr="0052324C" w:rsidDel="00C46FD2">
          <w:rPr>
            <w:rFonts w:eastAsia="標楷體" w:hint="eastAsia"/>
            <w:szCs w:val="24"/>
          </w:rPr>
          <w:t>我們期望這個網站能推動羽球運動的發展和普及，讓更多人參與到這項健康、多元的課程中來，同時為羽球愛好者提供更好的學習和交流平台，讓他們能夠享受到更豐富的羽球生活。</w:t>
        </w:r>
      </w:moveFrom>
    </w:p>
    <w:moveFromRangeEnd w:id="14"/>
    <w:p w14:paraId="26C18555" w14:textId="77777777" w:rsidR="005A5B83" w:rsidRPr="0052324C" w:rsidRDefault="005A5B83">
      <w:pPr>
        <w:numPr>
          <w:ilvl w:val="0"/>
          <w:numId w:val="21"/>
        </w:numPr>
        <w:tabs>
          <w:tab w:val="left" w:pos="658"/>
        </w:tabs>
        <w:snapToGrid w:val="0"/>
        <w:spacing w:line="360" w:lineRule="auto"/>
        <w:ind w:left="482" w:hanging="482"/>
        <w:jc w:val="both"/>
        <w:rPr>
          <w:rFonts w:eastAsia="標楷體"/>
          <w:b/>
          <w:sz w:val="28"/>
        </w:rPr>
        <w:pPrChange w:id="31" w:author="11046017_鄭兆媗" w:date="2024-03-31T15:52:00Z">
          <w:pPr>
            <w:numPr>
              <w:numId w:val="21"/>
            </w:numPr>
            <w:tabs>
              <w:tab w:val="left" w:pos="658"/>
              <w:tab w:val="num" w:pos="1190"/>
            </w:tabs>
            <w:snapToGrid w:val="0"/>
            <w:spacing w:line="360" w:lineRule="auto"/>
            <w:ind w:left="482" w:hanging="482"/>
          </w:pPr>
        </w:pPrChange>
      </w:pPr>
      <w:r w:rsidRPr="0052324C">
        <w:rPr>
          <w:rFonts w:eastAsia="標楷體" w:hint="eastAsia"/>
          <w:b/>
          <w:sz w:val="28"/>
        </w:rPr>
        <w:t>系統功能簡介</w:t>
      </w:r>
    </w:p>
    <w:p w14:paraId="6924DA74" w14:textId="16F30FC0" w:rsidR="005A5B83" w:rsidRPr="002A6C5B" w:rsidRDefault="005476ED" w:rsidP="005476ED">
      <w:pPr>
        <w:pStyle w:val="ab"/>
        <w:snapToGrid w:val="0"/>
        <w:spacing w:line="360" w:lineRule="auto"/>
        <w:ind w:leftChars="200" w:firstLineChars="200" w:firstLine="480"/>
        <w:jc w:val="both"/>
        <w:rPr>
          <w:rFonts w:eastAsia="標楷體"/>
          <w:sz w:val="22"/>
          <w:szCs w:val="22"/>
          <w:rPrChange w:id="32" w:author="11046017_鄭兆媗" w:date="2024-04-02T11:51:00Z">
            <w:rPr>
              <w:rFonts w:eastAsia="標楷體"/>
              <w:szCs w:val="24"/>
            </w:rPr>
          </w:rPrChange>
        </w:rPr>
        <w:pPrChange w:id="33" w:author="11046017_鄭兆媗" w:date="2024-03-31T15:52:00Z">
          <w:pPr>
            <w:pStyle w:val="ab"/>
            <w:snapToGrid w:val="0"/>
            <w:spacing w:line="360" w:lineRule="auto"/>
            <w:ind w:left="482" w:firstLineChars="100" w:firstLine="240"/>
          </w:pPr>
        </w:pPrChange>
      </w:pPr>
      <w:r w:rsidRPr="005476ED">
        <w:rPr>
          <w:rFonts w:eastAsia="標楷體"/>
          <w:szCs w:val="24"/>
        </w:rPr>
        <w:t>用戶可以透過網站瞭解課程內容、教練資訊以及一些羽球的技巧，還能透過社群空間觀看</w:t>
      </w:r>
      <w:r w:rsidRPr="005476ED">
        <w:rPr>
          <w:rFonts w:eastAsia="標楷體"/>
          <w:szCs w:val="24"/>
        </w:rPr>
        <w:t xml:space="preserve"> </w:t>
      </w:r>
      <w:r w:rsidRPr="005476ED">
        <w:rPr>
          <w:rFonts w:eastAsia="標楷體"/>
          <w:szCs w:val="24"/>
        </w:rPr>
        <w:t>其他用戶分享的經驗，進而透過報名課程經過系統分析推薦後，選擇需要的課程，並且若是登</w:t>
      </w:r>
      <w:r w:rsidRPr="005476ED">
        <w:rPr>
          <w:rFonts w:eastAsia="標楷體"/>
          <w:szCs w:val="24"/>
        </w:rPr>
        <w:t xml:space="preserve"> </w:t>
      </w:r>
      <w:r w:rsidRPr="005476ED">
        <w:rPr>
          <w:rFonts w:eastAsia="標楷體"/>
          <w:szCs w:val="24"/>
        </w:rPr>
        <w:t>入會員，就能在社群空間與其他用戶一同討論所學習到的內容或是相約一同組織羽球相關活動</w:t>
      </w:r>
      <w:r w:rsidRPr="005476ED">
        <w:rPr>
          <w:rFonts w:eastAsia="標楷體"/>
          <w:szCs w:val="24"/>
        </w:rPr>
        <w:t xml:space="preserve"> </w:t>
      </w:r>
      <w:ins w:id="34" w:author="11046014_劉育彤" w:date="2024-03-31T19:16:00Z">
        <w:r w:rsidR="00C40747" w:rsidRPr="002A6C5B">
          <w:rPr>
            <w:rFonts w:eastAsia="標楷體" w:hint="eastAsia"/>
            <w:sz w:val="22"/>
            <w:szCs w:val="22"/>
            <w:rPrChange w:id="35" w:author="11046017_鄭兆媗" w:date="2024-04-02T11:51:00Z">
              <w:rPr>
                <w:rFonts w:eastAsia="標楷體" w:hint="eastAsia"/>
                <w:szCs w:val="24"/>
              </w:rPr>
            </w:rPrChange>
          </w:rPr>
          <w:t>。</w:t>
        </w:r>
      </w:ins>
      <w:del w:id="36" w:author="11046014_劉育彤" w:date="2024-03-31T16:53:00Z">
        <w:r w:rsidR="00CD665E" w:rsidRPr="002A6C5B" w:rsidDel="00046A30">
          <w:rPr>
            <w:rFonts w:eastAsia="標楷體" w:hint="eastAsia"/>
            <w:sz w:val="22"/>
            <w:szCs w:val="22"/>
            <w:rPrChange w:id="37" w:author="11046017_鄭兆媗" w:date="2024-04-02T11:51:00Z">
              <w:rPr>
                <w:rFonts w:eastAsia="標楷體" w:hint="eastAsia"/>
                <w:szCs w:val="24"/>
              </w:rPr>
            </w:rPrChange>
          </w:rPr>
          <w:delText>本提供了</w:delText>
        </w:r>
      </w:del>
    </w:p>
    <w:p w14:paraId="45DD8668" w14:textId="77777777" w:rsidR="005A5B83" w:rsidRPr="0052324C" w:rsidRDefault="005A5B83">
      <w:pPr>
        <w:numPr>
          <w:ilvl w:val="0"/>
          <w:numId w:val="21"/>
        </w:numPr>
        <w:tabs>
          <w:tab w:val="left" w:pos="658"/>
        </w:tabs>
        <w:snapToGrid w:val="0"/>
        <w:spacing w:line="360" w:lineRule="auto"/>
        <w:ind w:left="482" w:hanging="482"/>
        <w:jc w:val="both"/>
        <w:rPr>
          <w:rFonts w:eastAsia="標楷體"/>
          <w:b/>
          <w:sz w:val="28"/>
        </w:rPr>
        <w:pPrChange w:id="38" w:author="11046017_鄭兆媗" w:date="2024-03-31T15:52:00Z">
          <w:pPr>
            <w:numPr>
              <w:numId w:val="21"/>
            </w:numPr>
            <w:tabs>
              <w:tab w:val="left" w:pos="658"/>
              <w:tab w:val="num" w:pos="1190"/>
            </w:tabs>
            <w:snapToGrid w:val="0"/>
            <w:spacing w:line="360" w:lineRule="auto"/>
            <w:ind w:left="482" w:hanging="482"/>
          </w:pPr>
        </w:pPrChange>
      </w:pPr>
      <w:r w:rsidRPr="0052324C">
        <w:rPr>
          <w:rFonts w:eastAsia="標楷體" w:hint="eastAsia"/>
          <w:b/>
          <w:sz w:val="28"/>
        </w:rPr>
        <w:t>系統使用對象</w:t>
      </w:r>
    </w:p>
    <w:p w14:paraId="60AF0179" w14:textId="2FF99DA7" w:rsidR="00C46FD2" w:rsidRPr="0052324C" w:rsidRDefault="00A7476B" w:rsidP="00C46FD2">
      <w:pPr>
        <w:pStyle w:val="ab"/>
        <w:snapToGrid w:val="0"/>
        <w:spacing w:line="360" w:lineRule="auto"/>
        <w:ind w:left="482" w:firstLineChars="100" w:firstLine="240"/>
        <w:jc w:val="both"/>
        <w:rPr>
          <w:ins w:id="39" w:author="11046014_劉育彤" w:date="2024-03-31T15:57:00Z"/>
          <w:rFonts w:eastAsia="標楷體"/>
          <w:szCs w:val="24"/>
        </w:rPr>
      </w:pPr>
      <w:r w:rsidRPr="0052324C">
        <w:rPr>
          <w:rFonts w:eastAsia="標楷體"/>
          <w:szCs w:val="24"/>
          <w:rPrChange w:id="40" w:author="11046017_鄭兆媗" w:date="2024-04-02T11:53:00Z">
            <w:rPr>
              <w:rFonts w:eastAsiaTheme="minorEastAsia"/>
              <w:szCs w:val="24"/>
            </w:rPr>
          </w:rPrChange>
        </w:rPr>
        <w:t>1</w:t>
      </w:r>
      <w:r w:rsidR="004856C8" w:rsidRPr="0052324C">
        <w:rPr>
          <w:rFonts w:eastAsia="標楷體"/>
          <w:szCs w:val="24"/>
          <w:rPrChange w:id="41" w:author="11046017_鄭兆媗" w:date="2024-04-02T11:53:00Z">
            <w:rPr>
              <w:rFonts w:eastAsiaTheme="minorEastAsia"/>
              <w:szCs w:val="24"/>
            </w:rPr>
          </w:rPrChange>
        </w:rPr>
        <w:t>.</w:t>
      </w:r>
      <w:ins w:id="42" w:author="11046014_劉育彤" w:date="2024-03-31T15:57:00Z">
        <w:del w:id="43" w:author="11046017_鄭兆媗" w:date="2024-03-31T16:03:00Z">
          <w:r w:rsidR="00C46FD2" w:rsidRPr="0052324C">
            <w:rPr>
              <w:rFonts w:eastAsia="標楷體"/>
              <w:szCs w:val="24"/>
            </w:rPr>
            <w:delText xml:space="preserve"> </w:delText>
          </w:r>
        </w:del>
        <w:r w:rsidR="00C46FD2" w:rsidRPr="0052324C">
          <w:rPr>
            <w:rFonts w:eastAsia="標楷體" w:hint="eastAsia"/>
            <w:szCs w:val="24"/>
          </w:rPr>
          <w:t>尋</w:t>
        </w:r>
      </w:ins>
      <w:r w:rsidR="005476ED" w:rsidRPr="005476ED">
        <w:rPr>
          <w:rFonts w:eastAsia="標楷體"/>
          <w:szCs w:val="24"/>
        </w:rPr>
        <w:t>求專業訓練的羽球愛好者。</w:t>
      </w:r>
    </w:p>
    <w:p w14:paraId="6B2997E6" w14:textId="08115816" w:rsidR="00C46FD2" w:rsidRPr="0052324C" w:rsidDel="00C46FD2" w:rsidRDefault="00C46FD2" w:rsidP="005476ED">
      <w:pPr>
        <w:pStyle w:val="ab"/>
        <w:snapToGrid w:val="0"/>
        <w:spacing w:line="360" w:lineRule="auto"/>
        <w:ind w:left="482" w:firstLineChars="100" w:firstLine="240"/>
        <w:jc w:val="both"/>
        <w:rPr>
          <w:ins w:id="44" w:author="11046014_劉育彤" w:date="2024-03-31T15:57:00Z"/>
          <w:del w:id="45" w:author="11046014_劉育彤" w:date="2024-03-31T15:57:00Z"/>
          <w:rFonts w:eastAsia="標楷體" w:hint="eastAsia"/>
          <w:szCs w:val="24"/>
        </w:rPr>
      </w:pPr>
      <w:ins w:id="46" w:author="11046014_劉育彤" w:date="2024-03-31T15:57:00Z">
        <w:r w:rsidRPr="0052324C">
          <w:rPr>
            <w:rFonts w:eastAsia="標楷體"/>
            <w:szCs w:val="24"/>
          </w:rPr>
          <w:t>2.</w:t>
        </w:r>
        <w:r w:rsidRPr="0052324C">
          <w:rPr>
            <w:rFonts w:eastAsia="標楷體" w:hint="eastAsia"/>
            <w:szCs w:val="24"/>
          </w:rPr>
          <w:t>想</w:t>
        </w:r>
      </w:ins>
      <w:r w:rsidR="005476ED" w:rsidRPr="005476ED">
        <w:rPr>
          <w:rFonts w:eastAsia="標楷體"/>
          <w:szCs w:val="24"/>
        </w:rPr>
        <w:t>要透過個別訓練提高競技水平的各階級球員</w:t>
      </w:r>
    </w:p>
    <w:p w14:paraId="00A02993" w14:textId="35B549C4" w:rsidR="00C46FD2" w:rsidRPr="005476ED" w:rsidRDefault="00C46FD2" w:rsidP="005476ED">
      <w:pPr>
        <w:pStyle w:val="ab"/>
        <w:snapToGrid w:val="0"/>
        <w:spacing w:line="360" w:lineRule="auto"/>
        <w:ind w:left="482" w:firstLineChars="100" w:firstLine="240"/>
        <w:jc w:val="both"/>
        <w:rPr>
          <w:ins w:id="47" w:author="11046014_劉育彤" w:date="2024-03-31T15:57:00Z"/>
          <w:rFonts w:eastAsia="標楷體"/>
          <w:szCs w:val="24"/>
          <w:rPrChange w:id="48" w:author="11046014_劉育彤" w:date="2024-04-02T11:54:00Z">
            <w:rPr>
              <w:ins w:id="49" w:author="11046014_劉育彤" w:date="2024-03-31T15:57:00Z"/>
              <w:rFonts w:eastAsia="標楷體"/>
              <w:szCs w:val="24"/>
            </w:rPr>
          </w:rPrChange>
        </w:rPr>
      </w:pPr>
    </w:p>
    <w:p w14:paraId="5E7A1DB2" w14:textId="157D2DC1" w:rsidR="005A5B83" w:rsidRPr="0052324C" w:rsidDel="0052324C" w:rsidRDefault="004F7F49">
      <w:pPr>
        <w:pStyle w:val="ab"/>
        <w:snapToGrid w:val="0"/>
        <w:spacing w:line="360" w:lineRule="auto"/>
        <w:ind w:left="482" w:firstLineChars="100" w:firstLine="240"/>
        <w:jc w:val="both"/>
        <w:rPr>
          <w:del w:id="50" w:author="11046017_鄭兆媗" w:date="2024-04-02T11:53:00Z"/>
          <w:rFonts w:eastAsia="標楷體"/>
          <w:szCs w:val="24"/>
          <w:rPrChange w:id="51" w:author="11046017_鄭兆媗" w:date="2024-04-02T11:53:00Z">
            <w:rPr>
              <w:del w:id="52" w:author="11046017_鄭兆媗" w:date="2024-04-02T11:53:00Z"/>
              <w:rFonts w:eastAsiaTheme="minorEastAsia"/>
              <w:szCs w:val="24"/>
            </w:rPr>
          </w:rPrChange>
        </w:rPr>
        <w:pPrChange w:id="53" w:author="11046017_鄭兆媗" w:date="2024-03-31T15:52:00Z">
          <w:pPr>
            <w:pStyle w:val="ab"/>
            <w:snapToGrid w:val="0"/>
            <w:spacing w:line="360" w:lineRule="auto"/>
            <w:ind w:left="482" w:firstLineChars="100" w:firstLine="240"/>
          </w:pPr>
        </w:pPrChange>
      </w:pPr>
      <w:del w:id="54" w:author="11046017_鄭兆媗" w:date="2024-04-02T11:53:00Z">
        <w:r w:rsidRPr="0052324C" w:rsidDel="0052324C">
          <w:rPr>
            <w:rFonts w:eastAsia="標楷體" w:hint="eastAsia"/>
            <w:rPrChange w:id="55" w:author="11046017_鄭兆媗" w:date="2024-04-02T11:53:00Z">
              <w:rPr>
                <w:rFonts w:eastAsiaTheme="minorEastAsia" w:hint="eastAsia"/>
              </w:rPr>
            </w:rPrChange>
          </w:rPr>
          <w:delText>尋找入門課程的</w:delText>
        </w:r>
        <w:r w:rsidR="00C17119" w:rsidRPr="0052324C" w:rsidDel="0052324C">
          <w:rPr>
            <w:rFonts w:eastAsia="標楷體" w:hint="eastAsia"/>
            <w:rPrChange w:id="56" w:author="11046017_鄭兆媗" w:date="2024-04-02T11:53:00Z">
              <w:rPr>
                <w:rFonts w:eastAsiaTheme="minorEastAsia" w:hint="eastAsia"/>
              </w:rPr>
            </w:rPrChange>
          </w:rPr>
          <w:delText>羽球初學者</w:delText>
        </w:r>
      </w:del>
    </w:p>
    <w:p w14:paraId="6809EBA9" w14:textId="7991A9B5" w:rsidR="0014113D" w:rsidRPr="0052324C" w:rsidDel="0052324C" w:rsidRDefault="004856C8">
      <w:pPr>
        <w:pStyle w:val="ab"/>
        <w:snapToGrid w:val="0"/>
        <w:spacing w:line="360" w:lineRule="auto"/>
        <w:ind w:left="482" w:firstLineChars="100" w:firstLine="240"/>
        <w:jc w:val="both"/>
        <w:rPr>
          <w:del w:id="57" w:author="11046017_鄭兆媗" w:date="2024-04-02T11:53:00Z"/>
          <w:rFonts w:eastAsia="標楷體"/>
          <w:szCs w:val="24"/>
          <w:rPrChange w:id="58" w:author="11046017_鄭兆媗" w:date="2024-04-02T11:53:00Z">
            <w:rPr>
              <w:del w:id="59" w:author="11046017_鄭兆媗" w:date="2024-04-02T11:53:00Z"/>
              <w:rFonts w:eastAsiaTheme="minorEastAsia"/>
              <w:szCs w:val="24"/>
            </w:rPr>
          </w:rPrChange>
        </w:rPr>
        <w:pPrChange w:id="60" w:author="11046017_鄭兆媗" w:date="2024-03-31T15:52:00Z">
          <w:pPr>
            <w:pStyle w:val="ab"/>
            <w:snapToGrid w:val="0"/>
            <w:spacing w:line="360" w:lineRule="auto"/>
            <w:ind w:left="482" w:firstLineChars="100" w:firstLine="240"/>
          </w:pPr>
        </w:pPrChange>
      </w:pPr>
      <w:del w:id="61" w:author="11046017_鄭兆媗" w:date="2024-04-02T11:53:00Z">
        <w:r w:rsidRPr="0052324C" w:rsidDel="0052324C">
          <w:rPr>
            <w:rFonts w:eastAsia="標楷體"/>
            <w:rPrChange w:id="62" w:author="11046017_鄭兆媗" w:date="2024-04-02T11:53:00Z">
              <w:rPr>
                <w:rFonts w:eastAsiaTheme="minorEastAsia"/>
              </w:rPr>
            </w:rPrChange>
          </w:rPr>
          <w:delText>2.</w:delText>
        </w:r>
        <w:r w:rsidR="0080501A" w:rsidRPr="0052324C" w:rsidDel="0052324C">
          <w:rPr>
            <w:rFonts w:eastAsia="標楷體" w:hint="eastAsia"/>
            <w:rPrChange w:id="63" w:author="11046017_鄭兆媗" w:date="2024-04-02T11:53:00Z">
              <w:rPr>
                <w:rFonts w:eastAsiaTheme="minorEastAsia" w:hint="eastAsia"/>
              </w:rPr>
            </w:rPrChange>
          </w:rPr>
          <w:delText>想提升技術的中高階球員</w:delText>
        </w:r>
      </w:del>
    </w:p>
    <w:p w14:paraId="4FAA4157" w14:textId="34558C76" w:rsidR="0080501A" w:rsidRPr="0052324C" w:rsidDel="0052324C" w:rsidRDefault="004856C8">
      <w:pPr>
        <w:pStyle w:val="ab"/>
        <w:snapToGrid w:val="0"/>
        <w:spacing w:line="360" w:lineRule="auto"/>
        <w:ind w:left="482" w:firstLineChars="100" w:firstLine="240"/>
        <w:jc w:val="both"/>
        <w:rPr>
          <w:del w:id="64" w:author="11046017_鄭兆媗" w:date="2024-04-02T11:53:00Z"/>
          <w:rFonts w:eastAsia="標楷體"/>
          <w:szCs w:val="24"/>
          <w:rPrChange w:id="65" w:author="11046017_鄭兆媗" w:date="2024-04-02T11:53:00Z">
            <w:rPr>
              <w:del w:id="66" w:author="11046017_鄭兆媗" w:date="2024-04-02T11:53:00Z"/>
              <w:rFonts w:eastAsiaTheme="minorEastAsia"/>
              <w:szCs w:val="24"/>
            </w:rPr>
          </w:rPrChange>
        </w:rPr>
        <w:pPrChange w:id="67" w:author="11046017_鄭兆媗" w:date="2024-03-31T15:52:00Z">
          <w:pPr>
            <w:pStyle w:val="ab"/>
            <w:snapToGrid w:val="0"/>
            <w:spacing w:line="360" w:lineRule="auto"/>
            <w:ind w:left="482" w:firstLineChars="100" w:firstLine="240"/>
          </w:pPr>
        </w:pPrChange>
      </w:pPr>
      <w:del w:id="68" w:author="11046017_鄭兆媗" w:date="2024-04-02T11:53:00Z">
        <w:r w:rsidRPr="0052324C" w:rsidDel="0052324C">
          <w:rPr>
            <w:rFonts w:eastAsia="標楷體"/>
            <w:rPrChange w:id="69" w:author="11046017_鄭兆媗" w:date="2024-04-02T11:53:00Z">
              <w:rPr>
                <w:rFonts w:eastAsiaTheme="minorEastAsia"/>
              </w:rPr>
            </w:rPrChange>
          </w:rPr>
          <w:delText>3.</w:delText>
        </w:r>
        <w:r w:rsidR="0014113D" w:rsidRPr="0052324C" w:rsidDel="0052324C">
          <w:rPr>
            <w:rFonts w:eastAsia="標楷體" w:hint="eastAsia"/>
            <w:rPrChange w:id="70" w:author="11046017_鄭兆媗" w:date="2024-04-02T11:53:00Z">
              <w:rPr>
                <w:rFonts w:eastAsiaTheme="minorEastAsia" w:hint="eastAsia"/>
              </w:rPr>
            </w:rPrChange>
          </w:rPr>
          <w:delText>想</w:delText>
        </w:r>
        <w:r w:rsidR="00CD665E" w:rsidRPr="0052324C" w:rsidDel="0052324C">
          <w:rPr>
            <w:rFonts w:eastAsia="標楷體" w:hint="eastAsia"/>
            <w:rPrChange w:id="71" w:author="11046017_鄭兆媗" w:date="2024-04-02T11:53:00Z">
              <w:rPr>
                <w:rFonts w:eastAsiaTheme="minorEastAsia" w:hint="eastAsia"/>
              </w:rPr>
            </w:rPrChange>
          </w:rPr>
          <w:delText>與</w:delText>
        </w:r>
        <w:r w:rsidR="0014113D" w:rsidRPr="0052324C" w:rsidDel="0052324C">
          <w:rPr>
            <w:rFonts w:eastAsia="標楷體" w:hint="eastAsia"/>
            <w:rPrChange w:id="72" w:author="11046017_鄭兆媗" w:date="2024-04-02T11:53:00Z">
              <w:rPr>
                <w:rFonts w:eastAsiaTheme="minorEastAsia" w:hint="eastAsia"/>
              </w:rPr>
            </w:rPrChange>
          </w:rPr>
          <w:delText>同好交流的羽球愛好者</w:delText>
        </w:r>
      </w:del>
    </w:p>
    <w:p w14:paraId="0DD20E4F" w14:textId="5A826B19" w:rsidR="005A5B83" w:rsidRPr="0052324C" w:rsidRDefault="005A5B83">
      <w:pPr>
        <w:numPr>
          <w:ilvl w:val="0"/>
          <w:numId w:val="21"/>
        </w:numPr>
        <w:tabs>
          <w:tab w:val="left" w:pos="658"/>
        </w:tabs>
        <w:snapToGrid w:val="0"/>
        <w:spacing w:line="360" w:lineRule="auto"/>
        <w:ind w:left="482" w:hanging="482"/>
        <w:jc w:val="both"/>
        <w:rPr>
          <w:rFonts w:eastAsia="標楷體"/>
          <w:b/>
          <w:sz w:val="28"/>
        </w:rPr>
        <w:pPrChange w:id="73" w:author="11046017_鄭兆媗" w:date="2024-03-31T15:52:00Z">
          <w:pPr>
            <w:numPr>
              <w:numId w:val="21"/>
            </w:numPr>
            <w:tabs>
              <w:tab w:val="left" w:pos="658"/>
              <w:tab w:val="num" w:pos="1190"/>
            </w:tabs>
            <w:snapToGrid w:val="0"/>
            <w:spacing w:line="360" w:lineRule="auto"/>
            <w:ind w:left="482" w:hanging="482"/>
          </w:pPr>
        </w:pPrChange>
      </w:pPr>
      <w:r w:rsidRPr="0052324C">
        <w:rPr>
          <w:rFonts w:eastAsia="標楷體" w:hint="eastAsia"/>
          <w:b/>
          <w:sz w:val="28"/>
        </w:rPr>
        <w:t>系統特</w:t>
      </w:r>
      <w:ins w:id="74" w:author="11046014_劉育彤" w:date="2024-03-31T16:05:00Z">
        <w:r w:rsidR="00C76BCB" w:rsidRPr="0052324C">
          <w:rPr>
            <w:rFonts w:eastAsia="標楷體" w:hint="eastAsia"/>
            <w:b/>
            <w:sz w:val="28"/>
          </w:rPr>
          <w:t>色</w:t>
        </w:r>
      </w:ins>
      <w:del w:id="75" w:author="11046014_劉育彤" w:date="2024-03-31T16:05:00Z">
        <w:r w:rsidRPr="0052324C" w:rsidDel="00C76BCB">
          <w:rPr>
            <w:rFonts w:eastAsia="標楷體" w:hint="eastAsia"/>
            <w:b/>
            <w:sz w:val="28"/>
          </w:rPr>
          <w:delText>色</w:delText>
        </w:r>
      </w:del>
    </w:p>
    <w:p w14:paraId="630940F6" w14:textId="77777777" w:rsidR="00C46FD2" w:rsidRPr="0052324C" w:rsidRDefault="00C46FD2" w:rsidP="00C46FD2">
      <w:pPr>
        <w:pStyle w:val="ab"/>
        <w:numPr>
          <w:ilvl w:val="0"/>
          <w:numId w:val="23"/>
        </w:numPr>
        <w:snapToGrid w:val="0"/>
        <w:spacing w:line="360" w:lineRule="auto"/>
        <w:jc w:val="both"/>
        <w:rPr>
          <w:ins w:id="76" w:author="11046014_劉育彤" w:date="2024-03-31T15:58:00Z"/>
          <w:rFonts w:eastAsia="標楷體"/>
          <w:szCs w:val="24"/>
        </w:rPr>
      </w:pPr>
      <w:ins w:id="77" w:author="11046014_劉育彤" w:date="2024-03-31T15:58:00Z">
        <w:r w:rsidRPr="0052324C">
          <w:rPr>
            <w:rFonts w:eastAsia="標楷體" w:hint="eastAsia"/>
            <w:szCs w:val="24"/>
          </w:rPr>
          <w:t>提供個人化羽球水平評估</w:t>
        </w:r>
      </w:ins>
    </w:p>
    <w:p w14:paraId="6E6361EE" w14:textId="0F6305C6" w:rsidR="00C46FD2" w:rsidRPr="0052324C" w:rsidDel="00C46FD2" w:rsidRDefault="00C46FD2" w:rsidP="00C46FD2">
      <w:pPr>
        <w:pStyle w:val="ab"/>
        <w:numPr>
          <w:ilvl w:val="0"/>
          <w:numId w:val="23"/>
        </w:numPr>
        <w:snapToGrid w:val="0"/>
        <w:spacing w:line="360" w:lineRule="auto"/>
        <w:jc w:val="both"/>
        <w:rPr>
          <w:del w:id="78" w:author="11046014_劉育彤" w:date="2024-03-31T15:58:00Z"/>
          <w:rFonts w:eastAsia="標楷體"/>
          <w:szCs w:val="24"/>
        </w:rPr>
      </w:pPr>
      <w:moveToRangeStart w:id="79" w:author="11046014_劉育彤" w:date="2024-03-31T15:58:00Z" w:name="move162793106"/>
      <w:moveTo w:id="80" w:author="11046014_劉育彤" w:date="2024-03-31T15:58:00Z">
        <w:r w:rsidRPr="0052324C">
          <w:rPr>
            <w:rFonts w:eastAsia="標楷體" w:hint="eastAsia"/>
            <w:szCs w:val="24"/>
          </w:rPr>
          <w:t>客製化教學</w:t>
        </w:r>
      </w:moveTo>
    </w:p>
    <w:p w14:paraId="27599DE6" w14:textId="77777777" w:rsidR="00C46FD2" w:rsidRPr="0052324C" w:rsidRDefault="00C46FD2" w:rsidP="00C46FD2">
      <w:pPr>
        <w:pStyle w:val="ab"/>
        <w:numPr>
          <w:ilvl w:val="0"/>
          <w:numId w:val="23"/>
        </w:numPr>
        <w:snapToGrid w:val="0"/>
        <w:spacing w:line="360" w:lineRule="auto"/>
        <w:jc w:val="both"/>
        <w:rPr>
          <w:ins w:id="81" w:author="11046014_劉育彤" w:date="2024-03-31T15:58:00Z"/>
          <w:moveTo w:id="82" w:author="11046014_劉育彤" w:date="2024-03-31T15:58:00Z"/>
          <w:rFonts w:eastAsia="標楷體"/>
          <w:szCs w:val="24"/>
        </w:rPr>
      </w:pPr>
    </w:p>
    <w:moveToRangeEnd w:id="79"/>
    <w:p w14:paraId="1C4BDEE8" w14:textId="77777777" w:rsidR="002A60FA" w:rsidRDefault="00C46FD2" w:rsidP="007A2DB9">
      <w:pPr>
        <w:pStyle w:val="ab"/>
        <w:numPr>
          <w:ilvl w:val="0"/>
          <w:numId w:val="23"/>
        </w:numPr>
        <w:snapToGrid w:val="0"/>
        <w:spacing w:line="360" w:lineRule="auto"/>
        <w:jc w:val="both"/>
        <w:rPr>
          <w:ins w:id="83" w:author="11046017_鄭兆媗" w:date="2024-04-02T11:46:00Z"/>
          <w:rFonts w:eastAsia="標楷體"/>
          <w:szCs w:val="24"/>
        </w:rPr>
      </w:pPr>
      <w:proofErr w:type="gramStart"/>
      <w:ins w:id="84" w:author="11046014_劉育彤" w:date="2024-03-31T15:58:00Z">
        <w:r w:rsidRPr="0052324C">
          <w:rPr>
            <w:rFonts w:eastAsia="標楷體" w:hint="eastAsia"/>
            <w:szCs w:val="24"/>
          </w:rPr>
          <w:t>線上社</w:t>
        </w:r>
        <w:proofErr w:type="gramEnd"/>
        <w:r w:rsidRPr="0052324C">
          <w:rPr>
            <w:rFonts w:eastAsia="標楷體" w:hint="eastAsia"/>
            <w:szCs w:val="24"/>
          </w:rPr>
          <w:t>群活動</w:t>
        </w:r>
      </w:ins>
    </w:p>
    <w:p w14:paraId="67E982D4" w14:textId="3283D6D2" w:rsidR="00F67D1B" w:rsidRPr="0052324C" w:rsidRDefault="00F67D1B">
      <w:pPr>
        <w:widowControl/>
        <w:rPr>
          <w:ins w:id="85" w:author="11046017_鄭兆媗" w:date="2024-04-02T11:47:00Z"/>
          <w:del w:id="86" w:author="11046014_劉育彤" w:date="2024-04-02T11:52:00Z"/>
          <w:rFonts w:eastAsia="標楷體"/>
          <w:rPrChange w:id="87" w:author="11046017_鄭兆媗" w:date="2024-04-02T11:59:00Z">
            <w:rPr>
              <w:ins w:id="88" w:author="11046017_鄭兆媗" w:date="2024-04-02T11:47:00Z"/>
              <w:del w:id="89" w:author="11046014_劉育彤" w:date="2024-04-02T11:52:00Z"/>
              <w:rFonts w:eastAsia="標楷體"/>
              <w:sz w:val="28"/>
              <w:szCs w:val="28"/>
            </w:rPr>
          </w:rPrChange>
        </w:rPr>
      </w:pPr>
      <w:ins w:id="90" w:author="11046017_鄭兆媗" w:date="2024-04-02T11:47:00Z">
        <w:r>
          <w:rPr>
            <w:rFonts w:eastAsia="標楷體"/>
          </w:rPr>
          <w:br w:type="page"/>
        </w:r>
      </w:ins>
    </w:p>
    <w:p w14:paraId="3B6AF3B6" w14:textId="26422342" w:rsidR="00C46FD2" w:rsidRPr="0052324C" w:rsidDel="00C46FD2" w:rsidRDefault="00F67D1B">
      <w:pPr>
        <w:pStyle w:val="ab"/>
        <w:ind w:left="0"/>
        <w:rPr>
          <w:del w:id="91" w:author="11046014_劉育彤" w:date="2024-03-31T15:58:00Z"/>
          <w:rFonts w:eastAsia="標楷體"/>
          <w:szCs w:val="24"/>
        </w:rPr>
        <w:pPrChange w:id="92" w:author="11046014_劉育彤" w:date="2024-03-31T15:58:00Z">
          <w:pPr>
            <w:pStyle w:val="ab"/>
            <w:numPr>
              <w:numId w:val="23"/>
            </w:numPr>
            <w:snapToGrid w:val="0"/>
            <w:spacing w:line="360" w:lineRule="auto"/>
            <w:ind w:left="1082" w:hanging="360"/>
          </w:pPr>
        </w:pPrChange>
      </w:pPr>
      <w:ins w:id="93" w:author="11046017_鄭兆媗" w:date="2024-04-02T11:47:00Z">
        <w:del w:id="94" w:author="11046014_劉育彤" w:date="2024-04-02T11:52:00Z">
          <w:r w:rsidRPr="00AC5EA1">
            <w:rPr>
              <w:rFonts w:eastAsia="標楷體"/>
              <w:sz w:val="28"/>
              <w:szCs w:val="28"/>
            </w:rPr>
            <w:br w:type="page"/>
          </w:r>
        </w:del>
      </w:ins>
      <w:del w:id="95" w:author="11046014_劉育彤" w:date="2024-03-31T15:58:00Z">
        <w:r w:rsidR="00C46FD2" w:rsidRPr="0052324C" w:rsidDel="00C46FD2">
          <w:rPr>
            <w:rFonts w:eastAsia="標楷體" w:hint="eastAsia"/>
            <w:szCs w:val="24"/>
          </w:rPr>
          <w:delText>提供個人化羽球水平評估</w:delText>
        </w:r>
      </w:del>
    </w:p>
    <w:p w14:paraId="6DFD3FB5" w14:textId="71DE261B" w:rsidR="00C46FD2" w:rsidRPr="0052324C" w:rsidRDefault="00C46FD2">
      <w:pPr>
        <w:pStyle w:val="ab"/>
        <w:snapToGrid w:val="0"/>
        <w:spacing w:line="360" w:lineRule="auto"/>
        <w:ind w:left="1082"/>
        <w:jc w:val="both"/>
        <w:rPr>
          <w:ins w:id="96" w:author="11046014_劉育彤" w:date="2024-03-31T15:58:00Z"/>
          <w:del w:id="97" w:author="11046017_鄭兆媗" w:date="2024-04-01T23:24:00Z"/>
          <w:rFonts w:eastAsia="標楷體"/>
          <w:szCs w:val="24"/>
        </w:rPr>
        <w:pPrChange w:id="98" w:author="11046017_鄭兆媗" w:date="2024-04-02T09:29:00Z">
          <w:pPr>
            <w:pStyle w:val="ab"/>
            <w:numPr>
              <w:numId w:val="23"/>
            </w:numPr>
            <w:snapToGrid w:val="0"/>
            <w:spacing w:line="360" w:lineRule="auto"/>
            <w:ind w:left="1082" w:hanging="360"/>
            <w:jc w:val="both"/>
          </w:pPr>
        </w:pPrChange>
      </w:pPr>
    </w:p>
    <w:p w14:paraId="2E90655D" w14:textId="0FDD0235" w:rsidR="008C674D" w:rsidRPr="0052324C" w:rsidDel="00C46FD2" w:rsidRDefault="008C674D">
      <w:pPr>
        <w:pStyle w:val="ab"/>
        <w:numPr>
          <w:ilvl w:val="0"/>
          <w:numId w:val="23"/>
        </w:numPr>
        <w:snapToGrid w:val="0"/>
        <w:spacing w:line="360" w:lineRule="auto"/>
        <w:jc w:val="both"/>
        <w:rPr>
          <w:moveFrom w:id="99" w:author="11046014_劉育彤" w:date="2024-03-31T15:58:00Z"/>
          <w:rFonts w:eastAsia="標楷體"/>
          <w:szCs w:val="24"/>
        </w:rPr>
        <w:pPrChange w:id="100" w:author="11046017_鄭兆媗" w:date="2024-03-31T15:52:00Z">
          <w:pPr>
            <w:pStyle w:val="ab"/>
            <w:numPr>
              <w:numId w:val="23"/>
            </w:numPr>
            <w:snapToGrid w:val="0"/>
            <w:spacing w:line="360" w:lineRule="auto"/>
            <w:ind w:left="1082" w:hanging="360"/>
          </w:pPr>
        </w:pPrChange>
      </w:pPr>
      <w:moveFromRangeStart w:id="101" w:author="11046014_劉育彤" w:date="2024-03-31T15:58:00Z" w:name="move162793106"/>
      <w:moveFrom w:id="102" w:author="11046014_劉育彤" w:date="2024-03-31T15:58:00Z">
        <w:r w:rsidRPr="0052324C" w:rsidDel="00C46FD2">
          <w:rPr>
            <w:rFonts w:eastAsia="標楷體" w:hint="eastAsia"/>
            <w:szCs w:val="24"/>
          </w:rPr>
          <w:t>客製化一對一教學</w:t>
        </w:r>
      </w:moveFrom>
    </w:p>
    <w:moveFromRangeEnd w:id="101"/>
    <w:p w14:paraId="61FE10F0" w14:textId="12F628BF" w:rsidR="008C674D" w:rsidRPr="0052324C" w:rsidDel="00C46FD2" w:rsidRDefault="0038017E">
      <w:pPr>
        <w:pStyle w:val="ab"/>
        <w:numPr>
          <w:ilvl w:val="0"/>
          <w:numId w:val="23"/>
        </w:numPr>
        <w:snapToGrid w:val="0"/>
        <w:spacing w:line="360" w:lineRule="auto"/>
        <w:jc w:val="both"/>
        <w:rPr>
          <w:del w:id="103" w:author="11046014_劉育彤" w:date="2024-03-31T15:58:00Z"/>
          <w:rFonts w:eastAsia="標楷體"/>
          <w:szCs w:val="24"/>
        </w:rPr>
        <w:pPrChange w:id="104" w:author="11046017_鄭兆媗" w:date="2024-03-31T15:52:00Z">
          <w:pPr>
            <w:pStyle w:val="ab"/>
            <w:numPr>
              <w:numId w:val="23"/>
            </w:numPr>
            <w:snapToGrid w:val="0"/>
            <w:spacing w:line="360" w:lineRule="auto"/>
            <w:ind w:left="1082" w:hanging="360"/>
          </w:pPr>
        </w:pPrChange>
      </w:pPr>
      <w:del w:id="105" w:author="11046014_劉育彤" w:date="2024-03-31T15:58:00Z">
        <w:r w:rsidRPr="0052324C" w:rsidDel="00C46FD2">
          <w:rPr>
            <w:rFonts w:eastAsia="標楷體" w:hint="eastAsia"/>
            <w:szCs w:val="24"/>
          </w:rPr>
          <w:delText>線上社群活動</w:delText>
        </w:r>
      </w:del>
    </w:p>
    <w:p w14:paraId="770D57E8" w14:textId="77777777" w:rsidR="005A5B83" w:rsidRPr="0052324C" w:rsidRDefault="005A5B83">
      <w:pPr>
        <w:numPr>
          <w:ilvl w:val="0"/>
          <w:numId w:val="21"/>
        </w:numPr>
        <w:tabs>
          <w:tab w:val="left" w:pos="658"/>
        </w:tabs>
        <w:snapToGrid w:val="0"/>
        <w:spacing w:line="360" w:lineRule="auto"/>
        <w:ind w:left="482" w:hanging="482"/>
        <w:jc w:val="both"/>
        <w:rPr>
          <w:del w:id="106" w:author="11046017_鄭兆媗" w:date="2024-03-31T15:28:00Z"/>
          <w:rFonts w:eastAsia="標楷體"/>
          <w:b/>
          <w:sz w:val="28"/>
        </w:rPr>
        <w:pPrChange w:id="107" w:author="11046017_鄭兆媗" w:date="2024-03-31T15:52:00Z">
          <w:pPr>
            <w:numPr>
              <w:numId w:val="21"/>
            </w:numPr>
            <w:tabs>
              <w:tab w:val="left" w:pos="658"/>
              <w:tab w:val="num" w:pos="1190"/>
            </w:tabs>
            <w:snapToGrid w:val="0"/>
            <w:spacing w:line="360" w:lineRule="auto"/>
            <w:ind w:left="482" w:hanging="482"/>
          </w:pPr>
        </w:pPrChange>
      </w:pPr>
      <w:r w:rsidRPr="0052324C">
        <w:rPr>
          <w:rFonts w:eastAsia="標楷體" w:hint="eastAsia"/>
          <w:b/>
          <w:sz w:val="28"/>
        </w:rPr>
        <w:t>系統開發工具</w:t>
      </w:r>
    </w:p>
    <w:p w14:paraId="72104C70" w14:textId="77777777" w:rsidR="00A2236A" w:rsidRPr="002A294D" w:rsidRDefault="005A5B83">
      <w:pPr>
        <w:numPr>
          <w:ilvl w:val="0"/>
          <w:numId w:val="21"/>
        </w:numPr>
        <w:tabs>
          <w:tab w:val="left" w:pos="658"/>
        </w:tabs>
        <w:snapToGrid w:val="0"/>
        <w:spacing w:line="360" w:lineRule="auto"/>
        <w:ind w:left="482" w:hanging="482"/>
        <w:jc w:val="both"/>
        <w:rPr>
          <w:ins w:id="108" w:author="11046017_鄭兆媗" w:date="2024-03-31T15:28:00Z"/>
          <w:rFonts w:eastAsia="標楷體"/>
          <w:rPrChange w:id="109" w:author="11046017_鄭兆媗" w:date="2024-03-31T15:35:00Z">
            <w:rPr>
              <w:ins w:id="110" w:author="11046017_鄭兆媗" w:date="2024-03-31T15:28:00Z"/>
            </w:rPr>
          </w:rPrChange>
        </w:rPr>
        <w:pPrChange w:id="111" w:author="11046017_鄭兆媗" w:date="2024-03-31T15:35:00Z">
          <w:pPr>
            <w:pStyle w:val="ab"/>
            <w:snapToGrid w:val="0"/>
            <w:spacing w:line="360" w:lineRule="auto"/>
            <w:ind w:left="482" w:firstLineChars="100" w:firstLine="240"/>
          </w:pPr>
        </w:pPrChange>
      </w:pPr>
      <w:del w:id="112" w:author="11046017_鄭兆媗" w:date="2024-03-31T15:28:00Z">
        <w:r w:rsidRPr="00133B7A">
          <w:rPr>
            <w:rFonts w:eastAsia="標楷體" w:hint="eastAsia"/>
          </w:rPr>
          <w:delText>內文</w:delText>
        </w:r>
      </w:del>
    </w:p>
    <w:tbl>
      <w:tblPr>
        <w:tblStyle w:val="ae"/>
        <w:tblW w:w="0" w:type="auto"/>
        <w:tblInd w:w="482" w:type="dxa"/>
        <w:tblLook w:val="04A0" w:firstRow="1" w:lastRow="0" w:firstColumn="1" w:lastColumn="0" w:noHBand="0" w:noVBand="1"/>
      </w:tblPr>
      <w:tblGrid>
        <w:gridCol w:w="1896"/>
        <w:gridCol w:w="6409"/>
      </w:tblGrid>
      <w:tr w:rsidR="004861DB" w:rsidRPr="0052324C" w14:paraId="5EEF0548" w14:textId="77777777" w:rsidTr="00DF6819">
        <w:trPr>
          <w:ins w:id="113" w:author="11046017_鄭兆媗" w:date="2024-03-31T15:28:00Z"/>
        </w:trPr>
        <w:tc>
          <w:tcPr>
            <w:tcW w:w="8305" w:type="dxa"/>
            <w:gridSpan w:val="2"/>
            <w:shd w:val="clear" w:color="auto" w:fill="E7E6E6" w:themeFill="background2"/>
          </w:tcPr>
          <w:p w14:paraId="0AFB1F5E" w14:textId="3A987896" w:rsidR="004861DB" w:rsidRPr="0052324C" w:rsidRDefault="004861DB">
            <w:pPr>
              <w:pStyle w:val="ab"/>
              <w:snapToGrid w:val="0"/>
              <w:ind w:left="0"/>
              <w:jc w:val="both"/>
              <w:rPr>
                <w:ins w:id="114" w:author="11046017_鄭兆媗" w:date="2024-03-31T15:28:00Z"/>
                <w:rFonts w:eastAsia="標楷體"/>
                <w:szCs w:val="24"/>
              </w:rPr>
              <w:pPrChange w:id="115" w:author="11046017_鄭兆媗" w:date="2024-04-02T11:46:00Z">
                <w:pPr>
                  <w:pStyle w:val="ab"/>
                  <w:snapToGrid w:val="0"/>
                  <w:spacing w:line="360" w:lineRule="auto"/>
                  <w:ind w:left="0"/>
                </w:pPr>
              </w:pPrChange>
            </w:pPr>
            <w:ins w:id="116" w:author="11046017_鄭兆媗" w:date="2024-03-31T15:29:00Z">
              <w:r w:rsidRPr="0052324C">
                <w:rPr>
                  <w:rFonts w:eastAsia="標楷體" w:hint="eastAsia"/>
                  <w:szCs w:val="24"/>
                </w:rPr>
                <w:t>系統開發環境</w:t>
              </w:r>
            </w:ins>
          </w:p>
        </w:tc>
      </w:tr>
      <w:tr w:rsidR="00A2236A" w:rsidRPr="0052324C" w14:paraId="175EC6DB" w14:textId="77777777" w:rsidTr="00DF6819">
        <w:trPr>
          <w:ins w:id="117" w:author="11046017_鄭兆媗" w:date="2024-03-31T15:28:00Z"/>
        </w:trPr>
        <w:tc>
          <w:tcPr>
            <w:tcW w:w="1896" w:type="dxa"/>
          </w:tcPr>
          <w:p w14:paraId="12AA7479" w14:textId="56B9EC3C" w:rsidR="00A2236A" w:rsidRPr="0052324C" w:rsidRDefault="006716AE">
            <w:pPr>
              <w:pStyle w:val="ab"/>
              <w:snapToGrid w:val="0"/>
              <w:ind w:left="0"/>
              <w:jc w:val="both"/>
              <w:rPr>
                <w:ins w:id="118" w:author="11046017_鄭兆媗" w:date="2024-03-31T15:28:00Z"/>
                <w:rFonts w:eastAsia="標楷體"/>
                <w:szCs w:val="24"/>
              </w:rPr>
              <w:pPrChange w:id="119" w:author="11046017_鄭兆媗" w:date="2024-04-02T11:46:00Z">
                <w:pPr>
                  <w:pStyle w:val="ab"/>
                  <w:snapToGrid w:val="0"/>
                  <w:spacing w:line="360" w:lineRule="auto"/>
                  <w:ind w:left="0"/>
                </w:pPr>
              </w:pPrChange>
            </w:pPr>
            <w:ins w:id="120" w:author="11046017_鄭兆媗" w:date="2024-03-31T15:29:00Z">
              <w:r w:rsidRPr="0052324C">
                <w:rPr>
                  <w:rFonts w:eastAsia="標楷體" w:hint="eastAsia"/>
                  <w:szCs w:val="24"/>
                </w:rPr>
                <w:t>作業系統</w:t>
              </w:r>
            </w:ins>
          </w:p>
        </w:tc>
        <w:tc>
          <w:tcPr>
            <w:tcW w:w="6409" w:type="dxa"/>
          </w:tcPr>
          <w:p w14:paraId="30430D37" w14:textId="6856A720" w:rsidR="00A2236A" w:rsidRPr="0052324C" w:rsidRDefault="009212BF">
            <w:pPr>
              <w:pStyle w:val="ab"/>
              <w:snapToGrid w:val="0"/>
              <w:ind w:left="0"/>
              <w:jc w:val="both"/>
              <w:rPr>
                <w:ins w:id="121" w:author="11046017_鄭兆媗" w:date="2024-03-31T15:28:00Z"/>
                <w:rFonts w:eastAsia="標楷體"/>
                <w:szCs w:val="24"/>
              </w:rPr>
              <w:pPrChange w:id="122" w:author="11046017_鄭兆媗" w:date="2024-04-02T11:46:00Z">
                <w:pPr>
                  <w:pStyle w:val="ab"/>
                  <w:snapToGrid w:val="0"/>
                  <w:spacing w:line="360" w:lineRule="auto"/>
                  <w:ind w:left="0"/>
                </w:pPr>
              </w:pPrChange>
            </w:pPr>
            <w:ins w:id="123" w:author="11046017_鄭兆媗" w:date="2024-03-31T15:33:00Z">
              <w:r w:rsidRPr="0052324C">
                <w:rPr>
                  <w:rFonts w:eastAsia="標楷體" w:cs="Calibri"/>
                  <w:szCs w:val="24"/>
                  <w:rPrChange w:id="124" w:author="11046017_鄭兆媗" w:date="2024-04-02T11:53:00Z">
                    <w:rPr>
                      <w:rFonts w:cs="Calibri"/>
                    </w:rPr>
                  </w:rPrChange>
                </w:rPr>
                <w:t>Windows11</w:t>
              </w:r>
            </w:ins>
          </w:p>
        </w:tc>
      </w:tr>
      <w:tr w:rsidR="00A2236A" w:rsidRPr="0052324C" w14:paraId="1C9BB4BC" w14:textId="77777777" w:rsidTr="00DF6819">
        <w:trPr>
          <w:ins w:id="125" w:author="11046017_鄭兆媗" w:date="2024-03-31T15:28:00Z"/>
        </w:trPr>
        <w:tc>
          <w:tcPr>
            <w:tcW w:w="1896" w:type="dxa"/>
          </w:tcPr>
          <w:p w14:paraId="29FF8B2A" w14:textId="5F49E212" w:rsidR="00A2236A" w:rsidRPr="0052324C" w:rsidRDefault="006716AE">
            <w:pPr>
              <w:pStyle w:val="ab"/>
              <w:snapToGrid w:val="0"/>
              <w:ind w:left="0"/>
              <w:jc w:val="both"/>
              <w:rPr>
                <w:ins w:id="126" w:author="11046017_鄭兆媗" w:date="2024-03-31T15:28:00Z"/>
                <w:rFonts w:eastAsia="標楷體"/>
                <w:szCs w:val="24"/>
              </w:rPr>
              <w:pPrChange w:id="127" w:author="11046017_鄭兆媗" w:date="2024-04-02T11:46:00Z">
                <w:pPr>
                  <w:pStyle w:val="ab"/>
                  <w:snapToGrid w:val="0"/>
                  <w:spacing w:line="360" w:lineRule="auto"/>
                  <w:ind w:left="0"/>
                </w:pPr>
              </w:pPrChange>
            </w:pPr>
            <w:ins w:id="128" w:author="11046017_鄭兆媗" w:date="2024-03-31T15:29:00Z">
              <w:r w:rsidRPr="0052324C">
                <w:rPr>
                  <w:rFonts w:eastAsia="標楷體" w:hint="eastAsia"/>
                  <w:szCs w:val="24"/>
                </w:rPr>
                <w:t>資料庫伺服器</w:t>
              </w:r>
            </w:ins>
          </w:p>
        </w:tc>
        <w:tc>
          <w:tcPr>
            <w:tcW w:w="6409" w:type="dxa"/>
          </w:tcPr>
          <w:p w14:paraId="4B8A884C" w14:textId="06AEE245" w:rsidR="00A2236A" w:rsidRPr="0052324C" w:rsidRDefault="00D76A3C">
            <w:pPr>
              <w:pStyle w:val="ab"/>
              <w:snapToGrid w:val="0"/>
              <w:ind w:left="0"/>
              <w:jc w:val="both"/>
              <w:rPr>
                <w:ins w:id="129" w:author="11046017_鄭兆媗" w:date="2024-03-31T15:28:00Z"/>
                <w:rFonts w:eastAsia="標楷體"/>
                <w:szCs w:val="24"/>
              </w:rPr>
              <w:pPrChange w:id="130" w:author="11046017_鄭兆媗" w:date="2024-04-02T11:46:00Z">
                <w:pPr>
                  <w:pStyle w:val="ab"/>
                  <w:snapToGrid w:val="0"/>
                  <w:spacing w:line="360" w:lineRule="auto"/>
                  <w:ind w:left="0"/>
                </w:pPr>
              </w:pPrChange>
            </w:pPr>
            <w:ins w:id="131" w:author="11046017_鄭兆媗" w:date="2024-03-31T15:33:00Z">
              <w:r w:rsidRPr="0052324C">
                <w:rPr>
                  <w:rFonts w:eastAsia="標楷體" w:cs="Calibri"/>
                  <w:szCs w:val="24"/>
                  <w:rPrChange w:id="132" w:author="11046017_鄭兆媗" w:date="2024-04-02T11:53:00Z">
                    <w:rPr>
                      <w:rFonts w:cs="Calibri"/>
                    </w:rPr>
                  </w:rPrChange>
                </w:rPr>
                <w:t>MySQL</w:t>
              </w:r>
            </w:ins>
          </w:p>
        </w:tc>
      </w:tr>
      <w:tr w:rsidR="004861DB" w:rsidRPr="0052324C" w14:paraId="61123835" w14:textId="77777777" w:rsidTr="00DF6819">
        <w:trPr>
          <w:ins w:id="133" w:author="11046017_鄭兆媗" w:date="2024-03-31T15:28:00Z"/>
        </w:trPr>
        <w:tc>
          <w:tcPr>
            <w:tcW w:w="8305" w:type="dxa"/>
            <w:gridSpan w:val="2"/>
            <w:shd w:val="clear" w:color="auto" w:fill="E7E6E6" w:themeFill="background2"/>
          </w:tcPr>
          <w:p w14:paraId="4518BCDD" w14:textId="480D00E1" w:rsidR="004861DB" w:rsidRPr="0052324C" w:rsidRDefault="004861DB">
            <w:pPr>
              <w:pStyle w:val="ab"/>
              <w:snapToGrid w:val="0"/>
              <w:ind w:left="0"/>
              <w:jc w:val="both"/>
              <w:rPr>
                <w:ins w:id="134" w:author="11046017_鄭兆媗" w:date="2024-03-31T15:28:00Z"/>
                <w:rFonts w:eastAsia="標楷體"/>
                <w:szCs w:val="24"/>
              </w:rPr>
              <w:pPrChange w:id="135" w:author="11046017_鄭兆媗" w:date="2024-04-02T11:46:00Z">
                <w:pPr>
                  <w:pStyle w:val="ab"/>
                  <w:snapToGrid w:val="0"/>
                  <w:spacing w:line="360" w:lineRule="auto"/>
                  <w:ind w:left="0"/>
                </w:pPr>
              </w:pPrChange>
            </w:pPr>
            <w:ins w:id="136" w:author="11046017_鄭兆媗" w:date="2024-03-31T15:29:00Z">
              <w:r w:rsidRPr="0052324C">
                <w:rPr>
                  <w:rFonts w:eastAsia="標楷體" w:hint="eastAsia"/>
                  <w:szCs w:val="24"/>
                </w:rPr>
                <w:t>程式開發技術</w:t>
              </w:r>
            </w:ins>
          </w:p>
        </w:tc>
      </w:tr>
      <w:tr w:rsidR="00487CAE" w:rsidRPr="0052324C" w14:paraId="1ABBBFFD" w14:textId="77777777" w:rsidTr="00DF6819">
        <w:trPr>
          <w:ins w:id="137" w:author="11046017_鄭兆媗" w:date="2024-03-31T15:28:00Z"/>
        </w:trPr>
        <w:tc>
          <w:tcPr>
            <w:tcW w:w="1896" w:type="dxa"/>
          </w:tcPr>
          <w:p w14:paraId="130345DD" w14:textId="16592B29" w:rsidR="00487CAE" w:rsidRPr="0052324C" w:rsidRDefault="00487CAE">
            <w:pPr>
              <w:pStyle w:val="ab"/>
              <w:snapToGrid w:val="0"/>
              <w:ind w:left="0"/>
              <w:jc w:val="both"/>
              <w:rPr>
                <w:ins w:id="138" w:author="11046017_鄭兆媗" w:date="2024-03-31T15:28:00Z"/>
                <w:rFonts w:eastAsia="標楷體"/>
                <w:szCs w:val="24"/>
              </w:rPr>
              <w:pPrChange w:id="139" w:author="11046017_鄭兆媗" w:date="2024-04-02T11:46:00Z">
                <w:pPr>
                  <w:pStyle w:val="ab"/>
                  <w:snapToGrid w:val="0"/>
                  <w:spacing w:line="360" w:lineRule="auto"/>
                  <w:ind w:left="0"/>
                </w:pPr>
              </w:pPrChange>
            </w:pPr>
            <w:ins w:id="140" w:author="11046017_鄭兆媗" w:date="2024-03-31T15:29:00Z">
              <w:r w:rsidRPr="0052324C">
                <w:rPr>
                  <w:rFonts w:eastAsia="標楷體" w:hint="eastAsia"/>
                  <w:szCs w:val="24"/>
                </w:rPr>
                <w:t>前端技術</w:t>
              </w:r>
            </w:ins>
          </w:p>
        </w:tc>
        <w:tc>
          <w:tcPr>
            <w:tcW w:w="6409" w:type="dxa"/>
            <w:vAlign w:val="center"/>
          </w:tcPr>
          <w:p w14:paraId="7F9BE561" w14:textId="0683F287" w:rsidR="00487CAE" w:rsidRPr="0052324C" w:rsidRDefault="00487CAE">
            <w:pPr>
              <w:pStyle w:val="ab"/>
              <w:snapToGrid w:val="0"/>
              <w:ind w:left="0"/>
              <w:jc w:val="both"/>
              <w:rPr>
                <w:ins w:id="141" w:author="11046017_鄭兆媗" w:date="2024-03-31T15:28:00Z"/>
                <w:rFonts w:eastAsia="標楷體"/>
                <w:szCs w:val="24"/>
              </w:rPr>
              <w:pPrChange w:id="142" w:author="11046017_鄭兆媗" w:date="2024-04-02T11:46:00Z">
                <w:pPr>
                  <w:pStyle w:val="ab"/>
                  <w:snapToGrid w:val="0"/>
                  <w:spacing w:line="360" w:lineRule="auto"/>
                  <w:ind w:left="0"/>
                </w:pPr>
              </w:pPrChange>
            </w:pPr>
            <w:ins w:id="143" w:author="11046017_鄭兆媗" w:date="2024-03-31T15:33:00Z">
              <w:r w:rsidRPr="0052324C">
                <w:rPr>
                  <w:rFonts w:eastAsia="標楷體" w:cs="Calibri"/>
                  <w:szCs w:val="24"/>
                  <w:rPrChange w:id="144" w:author="11046017_鄭兆媗" w:date="2024-04-02T11:53:00Z">
                    <w:rPr>
                      <w:rFonts w:cs="Calibri"/>
                      <w:szCs w:val="22"/>
                    </w:rPr>
                  </w:rPrChange>
                </w:rPr>
                <w:t>HTML</w:t>
              </w:r>
              <w:r w:rsidRPr="0052324C">
                <w:rPr>
                  <w:rFonts w:eastAsia="標楷體" w:cs="Calibri" w:hint="eastAsia"/>
                  <w:szCs w:val="24"/>
                  <w:rPrChange w:id="145" w:author="11046017_鄭兆媗" w:date="2024-04-02T11:53:00Z">
                    <w:rPr>
                      <w:rFonts w:cs="Calibri" w:hint="eastAsia"/>
                      <w:szCs w:val="22"/>
                    </w:rPr>
                  </w:rPrChange>
                </w:rPr>
                <w:t>、</w:t>
              </w:r>
              <w:r w:rsidRPr="0052324C">
                <w:rPr>
                  <w:rFonts w:eastAsia="標楷體" w:cs="Calibri"/>
                  <w:szCs w:val="24"/>
                  <w:rPrChange w:id="146" w:author="11046017_鄭兆媗" w:date="2024-04-02T11:53:00Z">
                    <w:rPr>
                      <w:rFonts w:cs="Calibri"/>
                      <w:szCs w:val="22"/>
                    </w:rPr>
                  </w:rPrChange>
                </w:rPr>
                <w:t>CSS</w:t>
              </w:r>
              <w:r w:rsidRPr="0052324C">
                <w:rPr>
                  <w:rFonts w:eastAsia="標楷體" w:cs="Calibri" w:hint="eastAsia"/>
                  <w:szCs w:val="24"/>
                  <w:rPrChange w:id="147" w:author="11046017_鄭兆媗" w:date="2024-04-02T11:53:00Z">
                    <w:rPr>
                      <w:rFonts w:cs="Calibri" w:hint="eastAsia"/>
                      <w:szCs w:val="22"/>
                    </w:rPr>
                  </w:rPrChange>
                </w:rPr>
                <w:t>、</w:t>
              </w:r>
              <w:r w:rsidRPr="0052324C">
                <w:rPr>
                  <w:rFonts w:eastAsia="標楷體" w:cs="Calibri"/>
                  <w:szCs w:val="24"/>
                  <w:rPrChange w:id="148" w:author="11046017_鄭兆媗" w:date="2024-04-02T11:53:00Z">
                    <w:rPr>
                      <w:rFonts w:cs="Calibri"/>
                      <w:szCs w:val="22"/>
                    </w:rPr>
                  </w:rPrChange>
                </w:rPr>
                <w:t>JavaScript</w:t>
              </w:r>
              <w:r w:rsidRPr="0052324C">
                <w:rPr>
                  <w:rFonts w:eastAsia="標楷體" w:cs="Calibri" w:hint="eastAsia"/>
                  <w:szCs w:val="24"/>
                  <w:rPrChange w:id="149" w:author="11046017_鄭兆媗" w:date="2024-04-02T11:53:00Z">
                    <w:rPr>
                      <w:rFonts w:cs="Calibri" w:hint="eastAsia"/>
                      <w:szCs w:val="22"/>
                    </w:rPr>
                  </w:rPrChange>
                </w:rPr>
                <w:t>、</w:t>
              </w:r>
              <w:r w:rsidRPr="0052324C">
                <w:rPr>
                  <w:rFonts w:eastAsia="標楷體" w:cs="Calibri"/>
                  <w:szCs w:val="24"/>
                  <w:rPrChange w:id="150" w:author="11046017_鄭兆媗" w:date="2024-04-02T11:53:00Z">
                    <w:rPr>
                      <w:rFonts w:cs="Calibri"/>
                      <w:szCs w:val="22"/>
                    </w:rPr>
                  </w:rPrChange>
                </w:rPr>
                <w:t>Vue</w:t>
              </w:r>
            </w:ins>
          </w:p>
        </w:tc>
      </w:tr>
      <w:tr w:rsidR="00487CAE" w:rsidRPr="0052324C" w14:paraId="5EF8C0B3" w14:textId="77777777" w:rsidTr="00DF6819">
        <w:trPr>
          <w:ins w:id="151" w:author="11046017_鄭兆媗" w:date="2024-03-31T15:28:00Z"/>
        </w:trPr>
        <w:tc>
          <w:tcPr>
            <w:tcW w:w="1896" w:type="dxa"/>
          </w:tcPr>
          <w:p w14:paraId="2FC1093B" w14:textId="288DAC4A" w:rsidR="00487CAE" w:rsidRPr="0052324C" w:rsidRDefault="00487CAE">
            <w:pPr>
              <w:pStyle w:val="ab"/>
              <w:snapToGrid w:val="0"/>
              <w:ind w:left="0"/>
              <w:jc w:val="both"/>
              <w:rPr>
                <w:ins w:id="152" w:author="11046017_鄭兆媗" w:date="2024-03-31T15:28:00Z"/>
                <w:rFonts w:eastAsia="標楷體"/>
                <w:szCs w:val="24"/>
              </w:rPr>
              <w:pPrChange w:id="153" w:author="11046017_鄭兆媗" w:date="2024-04-02T11:46:00Z">
                <w:pPr>
                  <w:pStyle w:val="ab"/>
                  <w:snapToGrid w:val="0"/>
                  <w:spacing w:line="360" w:lineRule="auto"/>
                  <w:ind w:left="0"/>
                </w:pPr>
              </w:pPrChange>
            </w:pPr>
            <w:ins w:id="154" w:author="11046017_鄭兆媗" w:date="2024-03-31T15:29:00Z">
              <w:r w:rsidRPr="0052324C">
                <w:rPr>
                  <w:rFonts w:eastAsia="標楷體" w:hint="eastAsia"/>
                  <w:szCs w:val="24"/>
                </w:rPr>
                <w:t>後端技術</w:t>
              </w:r>
            </w:ins>
          </w:p>
        </w:tc>
        <w:tc>
          <w:tcPr>
            <w:tcW w:w="6409" w:type="dxa"/>
          </w:tcPr>
          <w:p w14:paraId="1B8BD861" w14:textId="1FCF582F" w:rsidR="00487CAE" w:rsidRPr="0052324C" w:rsidRDefault="00487CAE">
            <w:pPr>
              <w:pStyle w:val="ab"/>
              <w:snapToGrid w:val="0"/>
              <w:ind w:left="0"/>
              <w:jc w:val="both"/>
              <w:rPr>
                <w:ins w:id="155" w:author="11046017_鄭兆媗" w:date="2024-03-31T15:28:00Z"/>
                <w:rFonts w:eastAsia="標楷體"/>
                <w:szCs w:val="24"/>
              </w:rPr>
              <w:pPrChange w:id="156" w:author="11046017_鄭兆媗" w:date="2024-04-02T11:46:00Z">
                <w:pPr>
                  <w:pStyle w:val="ab"/>
                  <w:snapToGrid w:val="0"/>
                  <w:spacing w:line="360" w:lineRule="auto"/>
                  <w:ind w:left="0"/>
                </w:pPr>
              </w:pPrChange>
            </w:pPr>
            <w:ins w:id="157" w:author="11046017_鄭兆媗" w:date="2024-03-31T15:32:00Z">
              <w:r w:rsidRPr="0052324C">
                <w:rPr>
                  <w:rFonts w:eastAsia="標楷體" w:cs="Calibri"/>
                  <w:szCs w:val="24"/>
                  <w:rPrChange w:id="158" w:author="11046017_鄭兆媗" w:date="2024-04-02T11:53:00Z">
                    <w:rPr>
                      <w:rFonts w:cs="Calibri"/>
                      <w:szCs w:val="22"/>
                    </w:rPr>
                  </w:rPrChange>
                </w:rPr>
                <w:t>Python</w:t>
              </w:r>
            </w:ins>
          </w:p>
        </w:tc>
      </w:tr>
      <w:tr w:rsidR="00487CAE" w:rsidRPr="0052324C" w14:paraId="6A699E25" w14:textId="77777777" w:rsidTr="00DF6819">
        <w:trPr>
          <w:ins w:id="159" w:author="11046017_鄭兆媗" w:date="2024-03-31T15:29:00Z"/>
        </w:trPr>
        <w:tc>
          <w:tcPr>
            <w:tcW w:w="1896" w:type="dxa"/>
          </w:tcPr>
          <w:p w14:paraId="568C4E95" w14:textId="57A8A41E" w:rsidR="00487CAE" w:rsidRPr="0052324C" w:rsidRDefault="00487CAE">
            <w:pPr>
              <w:pStyle w:val="ab"/>
              <w:snapToGrid w:val="0"/>
              <w:ind w:left="0"/>
              <w:jc w:val="both"/>
              <w:rPr>
                <w:ins w:id="160" w:author="11046017_鄭兆媗" w:date="2024-03-31T15:29:00Z"/>
                <w:rFonts w:eastAsia="標楷體"/>
                <w:szCs w:val="24"/>
              </w:rPr>
              <w:pPrChange w:id="161" w:author="11046017_鄭兆媗" w:date="2024-04-02T11:46:00Z">
                <w:pPr>
                  <w:pStyle w:val="ab"/>
                  <w:snapToGrid w:val="0"/>
                  <w:spacing w:line="360" w:lineRule="auto"/>
                  <w:ind w:left="0"/>
                </w:pPr>
              </w:pPrChange>
            </w:pPr>
            <w:ins w:id="162" w:author="11046017_鄭兆媗" w:date="2024-03-31T15:29:00Z">
              <w:r w:rsidRPr="0052324C">
                <w:rPr>
                  <w:rFonts w:eastAsia="標楷體" w:hint="eastAsia"/>
                  <w:szCs w:val="24"/>
                </w:rPr>
                <w:t>編輯器</w:t>
              </w:r>
            </w:ins>
          </w:p>
        </w:tc>
        <w:tc>
          <w:tcPr>
            <w:tcW w:w="6409" w:type="dxa"/>
          </w:tcPr>
          <w:p w14:paraId="5FAF7D5F" w14:textId="14B4A011" w:rsidR="00487CAE" w:rsidRPr="0052324C" w:rsidRDefault="00487CAE">
            <w:pPr>
              <w:pStyle w:val="ab"/>
              <w:snapToGrid w:val="0"/>
              <w:ind w:left="0"/>
              <w:jc w:val="both"/>
              <w:rPr>
                <w:ins w:id="163" w:author="11046017_鄭兆媗" w:date="2024-03-31T15:29:00Z"/>
                <w:rFonts w:eastAsia="標楷體"/>
                <w:szCs w:val="24"/>
              </w:rPr>
              <w:pPrChange w:id="164" w:author="11046017_鄭兆媗" w:date="2024-04-02T11:46:00Z">
                <w:pPr>
                  <w:pStyle w:val="ab"/>
                  <w:snapToGrid w:val="0"/>
                  <w:spacing w:line="360" w:lineRule="auto"/>
                  <w:ind w:left="0"/>
                </w:pPr>
              </w:pPrChange>
            </w:pPr>
            <w:ins w:id="165" w:author="11046017_鄭兆媗" w:date="2024-03-31T15:32:00Z">
              <w:r w:rsidRPr="0052324C">
                <w:rPr>
                  <w:rFonts w:eastAsia="標楷體" w:cs="Calibri"/>
                  <w:szCs w:val="24"/>
                  <w:rPrChange w:id="166" w:author="11046017_鄭兆媗" w:date="2024-04-02T11:53:00Z">
                    <w:rPr>
                      <w:rFonts w:cs="Calibri"/>
                      <w:szCs w:val="22"/>
                    </w:rPr>
                  </w:rPrChange>
                </w:rPr>
                <w:t>Visual Studio Code</w:t>
              </w:r>
            </w:ins>
          </w:p>
        </w:tc>
      </w:tr>
      <w:tr w:rsidR="008869AB" w:rsidRPr="0052324C" w14:paraId="0C37BED2" w14:textId="77777777" w:rsidTr="00DF6819">
        <w:trPr>
          <w:ins w:id="167" w:author="11046017_鄭兆媗" w:date="2024-03-31T15:33:00Z"/>
        </w:trPr>
        <w:tc>
          <w:tcPr>
            <w:tcW w:w="8305" w:type="dxa"/>
            <w:gridSpan w:val="2"/>
            <w:shd w:val="clear" w:color="auto" w:fill="E7E6E6" w:themeFill="background2"/>
          </w:tcPr>
          <w:p w14:paraId="1F048A3B" w14:textId="40F98A41" w:rsidR="008869AB" w:rsidRPr="0052324C" w:rsidRDefault="008869AB">
            <w:pPr>
              <w:pStyle w:val="ab"/>
              <w:snapToGrid w:val="0"/>
              <w:ind w:left="0"/>
              <w:jc w:val="both"/>
              <w:rPr>
                <w:ins w:id="168" w:author="11046017_鄭兆媗" w:date="2024-03-31T15:33:00Z"/>
                <w:rFonts w:eastAsia="標楷體" w:cs="Calibri"/>
                <w:szCs w:val="24"/>
                <w:rPrChange w:id="169" w:author="11046017_鄭兆媗" w:date="2024-04-02T11:53:00Z">
                  <w:rPr>
                    <w:ins w:id="170" w:author="11046017_鄭兆媗" w:date="2024-03-31T15:33:00Z"/>
                    <w:rFonts w:cs="Calibri"/>
                    <w:szCs w:val="22"/>
                  </w:rPr>
                </w:rPrChange>
              </w:rPr>
              <w:pPrChange w:id="171" w:author="11046017_鄭兆媗" w:date="2024-04-02T11:46:00Z">
                <w:pPr>
                  <w:pStyle w:val="ab"/>
                  <w:snapToGrid w:val="0"/>
                  <w:spacing w:line="360" w:lineRule="auto"/>
                  <w:ind w:left="0"/>
                </w:pPr>
              </w:pPrChange>
            </w:pPr>
            <w:ins w:id="172" w:author="11046017_鄭兆媗" w:date="2024-03-31T15:33:00Z">
              <w:r w:rsidRPr="0052324C">
                <w:rPr>
                  <w:rFonts w:eastAsia="標楷體" w:hint="eastAsia"/>
                  <w:szCs w:val="24"/>
                </w:rPr>
                <w:t>管理程式平</w:t>
              </w:r>
            </w:ins>
            <w:ins w:id="173" w:author="11046017_鄭兆媗" w:date="2024-03-31T15:34:00Z">
              <w:r w:rsidRPr="0052324C">
                <w:rPr>
                  <w:rFonts w:eastAsia="標楷體" w:hint="eastAsia"/>
                  <w:szCs w:val="24"/>
                </w:rPr>
                <w:t>台</w:t>
              </w:r>
            </w:ins>
          </w:p>
        </w:tc>
      </w:tr>
      <w:tr w:rsidR="00980862" w:rsidRPr="0052324C" w14:paraId="06EDBA8A" w14:textId="77777777" w:rsidTr="00DF6819">
        <w:trPr>
          <w:ins w:id="174" w:author="11046017_鄭兆媗" w:date="2024-03-31T15:33:00Z"/>
        </w:trPr>
        <w:tc>
          <w:tcPr>
            <w:tcW w:w="1896" w:type="dxa"/>
          </w:tcPr>
          <w:p w14:paraId="556F3E36" w14:textId="109A6302" w:rsidR="00980862" w:rsidRPr="0052324C" w:rsidRDefault="004C244F">
            <w:pPr>
              <w:pStyle w:val="ab"/>
              <w:snapToGrid w:val="0"/>
              <w:ind w:left="0"/>
              <w:jc w:val="both"/>
              <w:rPr>
                <w:ins w:id="175" w:author="11046017_鄭兆媗" w:date="2024-03-31T15:33:00Z"/>
                <w:rFonts w:eastAsia="標楷體"/>
                <w:szCs w:val="24"/>
              </w:rPr>
              <w:pPrChange w:id="176" w:author="11046017_鄭兆媗" w:date="2024-04-02T11:46:00Z">
                <w:pPr>
                  <w:pStyle w:val="ab"/>
                  <w:snapToGrid w:val="0"/>
                  <w:spacing w:line="360" w:lineRule="auto"/>
                  <w:ind w:left="0"/>
                </w:pPr>
              </w:pPrChange>
            </w:pPr>
            <w:ins w:id="177" w:author="11046017_鄭兆媗" w:date="2024-03-31T15:34:00Z">
              <w:r w:rsidRPr="0052324C">
                <w:rPr>
                  <w:rFonts w:eastAsia="標楷體" w:hint="eastAsia"/>
                  <w:szCs w:val="24"/>
                </w:rPr>
                <w:t>版本控制</w:t>
              </w:r>
            </w:ins>
          </w:p>
        </w:tc>
        <w:tc>
          <w:tcPr>
            <w:tcW w:w="6409" w:type="dxa"/>
          </w:tcPr>
          <w:p w14:paraId="27B286E5" w14:textId="6CB008E4" w:rsidR="00980862" w:rsidRPr="0052324C" w:rsidRDefault="008869AB">
            <w:pPr>
              <w:pStyle w:val="ab"/>
              <w:snapToGrid w:val="0"/>
              <w:ind w:left="0"/>
              <w:jc w:val="both"/>
              <w:rPr>
                <w:ins w:id="178" w:author="11046017_鄭兆媗" w:date="2024-03-31T15:33:00Z"/>
                <w:rFonts w:eastAsia="標楷體" w:cs="Calibri"/>
                <w:szCs w:val="24"/>
                <w:rPrChange w:id="179" w:author="11046017_鄭兆媗" w:date="2024-04-02T11:53:00Z">
                  <w:rPr>
                    <w:ins w:id="180" w:author="11046017_鄭兆媗" w:date="2024-03-31T15:33:00Z"/>
                    <w:rFonts w:cs="Calibri"/>
                    <w:szCs w:val="22"/>
                  </w:rPr>
                </w:rPrChange>
              </w:rPr>
              <w:pPrChange w:id="181" w:author="11046017_鄭兆媗" w:date="2024-04-02T11:46:00Z">
                <w:pPr>
                  <w:pStyle w:val="ab"/>
                  <w:snapToGrid w:val="0"/>
                  <w:spacing w:line="360" w:lineRule="auto"/>
                  <w:ind w:left="0"/>
                </w:pPr>
              </w:pPrChange>
            </w:pPr>
            <w:ins w:id="182" w:author="11046017_鄭兆媗" w:date="2024-03-31T15:34:00Z">
              <w:r w:rsidRPr="0052324C">
                <w:rPr>
                  <w:rFonts w:eastAsia="標楷體" w:cs="Calibri"/>
                  <w:szCs w:val="24"/>
                  <w:rPrChange w:id="183" w:author="11046017_鄭兆媗" w:date="2024-04-02T11:53:00Z">
                    <w:rPr>
                      <w:rFonts w:cs="Calibri"/>
                      <w:szCs w:val="22"/>
                    </w:rPr>
                  </w:rPrChange>
                </w:rPr>
                <w:t>GitHub</w:t>
              </w:r>
            </w:ins>
          </w:p>
        </w:tc>
      </w:tr>
      <w:tr w:rsidR="00980862" w:rsidRPr="0052324C" w14:paraId="7731E26D" w14:textId="77777777" w:rsidTr="00DF6819">
        <w:trPr>
          <w:ins w:id="184" w:author="11046017_鄭兆媗" w:date="2024-03-31T15:33:00Z"/>
        </w:trPr>
        <w:tc>
          <w:tcPr>
            <w:tcW w:w="1896" w:type="dxa"/>
          </w:tcPr>
          <w:p w14:paraId="70DBC7EB" w14:textId="59DDB2D2" w:rsidR="00980862" w:rsidRPr="0052324C" w:rsidRDefault="008869AB">
            <w:pPr>
              <w:pStyle w:val="ab"/>
              <w:snapToGrid w:val="0"/>
              <w:ind w:left="0"/>
              <w:jc w:val="both"/>
              <w:rPr>
                <w:ins w:id="185" w:author="11046017_鄭兆媗" w:date="2024-03-31T15:33:00Z"/>
                <w:rFonts w:eastAsia="標楷體"/>
                <w:szCs w:val="24"/>
              </w:rPr>
              <w:pPrChange w:id="186" w:author="11046017_鄭兆媗" w:date="2024-04-02T11:46:00Z">
                <w:pPr>
                  <w:pStyle w:val="ab"/>
                  <w:snapToGrid w:val="0"/>
                  <w:spacing w:line="360" w:lineRule="auto"/>
                  <w:ind w:left="0"/>
                </w:pPr>
              </w:pPrChange>
            </w:pPr>
            <w:ins w:id="187" w:author="11046017_鄭兆媗" w:date="2024-03-31T15:34:00Z">
              <w:r w:rsidRPr="0052324C">
                <w:rPr>
                  <w:rFonts w:eastAsia="標楷體" w:hint="eastAsia"/>
                  <w:szCs w:val="24"/>
                </w:rPr>
                <w:t>專案管理</w:t>
              </w:r>
            </w:ins>
          </w:p>
        </w:tc>
        <w:tc>
          <w:tcPr>
            <w:tcW w:w="6409" w:type="dxa"/>
          </w:tcPr>
          <w:p w14:paraId="3A91673A" w14:textId="448EAD6F" w:rsidR="00980862" w:rsidRPr="0052324C" w:rsidRDefault="006A3044">
            <w:pPr>
              <w:pStyle w:val="ab"/>
              <w:snapToGrid w:val="0"/>
              <w:ind w:left="0"/>
              <w:jc w:val="both"/>
              <w:rPr>
                <w:ins w:id="188" w:author="11046017_鄭兆媗" w:date="2024-03-31T15:33:00Z"/>
                <w:rFonts w:eastAsia="標楷體" w:cs="Calibri"/>
                <w:szCs w:val="24"/>
                <w:rPrChange w:id="189" w:author="11046017_鄭兆媗" w:date="2024-04-02T11:53:00Z">
                  <w:rPr>
                    <w:ins w:id="190" w:author="11046017_鄭兆媗" w:date="2024-03-31T15:33:00Z"/>
                    <w:rFonts w:cs="Calibri"/>
                    <w:szCs w:val="22"/>
                  </w:rPr>
                </w:rPrChange>
              </w:rPr>
              <w:pPrChange w:id="191" w:author="11046017_鄭兆媗" w:date="2024-04-02T11:46:00Z">
                <w:pPr>
                  <w:pStyle w:val="ab"/>
                  <w:snapToGrid w:val="0"/>
                  <w:spacing w:line="360" w:lineRule="auto"/>
                  <w:ind w:left="0"/>
                </w:pPr>
              </w:pPrChange>
            </w:pPr>
            <w:ins w:id="192" w:author="11046017_鄭兆媗" w:date="2024-03-31T15:34:00Z">
              <w:r w:rsidRPr="0052324C">
                <w:rPr>
                  <w:rFonts w:eastAsia="標楷體" w:cs="Calibri"/>
                  <w:szCs w:val="24"/>
                  <w:rPrChange w:id="193" w:author="11046017_鄭兆媗" w:date="2024-04-02T11:53:00Z">
                    <w:rPr>
                      <w:rFonts w:cs="Calibri"/>
                      <w:szCs w:val="22"/>
                    </w:rPr>
                  </w:rPrChange>
                </w:rPr>
                <w:t>Poetry</w:t>
              </w:r>
            </w:ins>
          </w:p>
        </w:tc>
      </w:tr>
      <w:tr w:rsidR="00487CAE" w:rsidRPr="0052324C" w14:paraId="49F010BC" w14:textId="77777777" w:rsidTr="00DF6819">
        <w:trPr>
          <w:ins w:id="194" w:author="11046017_鄭兆媗" w:date="2024-03-31T15:29:00Z"/>
        </w:trPr>
        <w:tc>
          <w:tcPr>
            <w:tcW w:w="8305" w:type="dxa"/>
            <w:gridSpan w:val="2"/>
            <w:shd w:val="clear" w:color="auto" w:fill="E7E6E6" w:themeFill="background2"/>
          </w:tcPr>
          <w:p w14:paraId="2889CFA7" w14:textId="5244EB06" w:rsidR="00487CAE" w:rsidRPr="0052324C" w:rsidRDefault="00487CAE">
            <w:pPr>
              <w:pStyle w:val="ab"/>
              <w:snapToGrid w:val="0"/>
              <w:ind w:left="0"/>
              <w:jc w:val="both"/>
              <w:rPr>
                <w:ins w:id="195" w:author="11046017_鄭兆媗" w:date="2024-03-31T15:29:00Z"/>
                <w:rFonts w:eastAsia="標楷體"/>
                <w:szCs w:val="24"/>
              </w:rPr>
              <w:pPrChange w:id="196" w:author="11046017_鄭兆媗" w:date="2024-04-02T11:46:00Z">
                <w:pPr>
                  <w:pStyle w:val="ab"/>
                  <w:snapToGrid w:val="0"/>
                  <w:spacing w:line="360" w:lineRule="auto"/>
                  <w:ind w:left="0"/>
                </w:pPr>
              </w:pPrChange>
            </w:pPr>
            <w:ins w:id="197" w:author="11046017_鄭兆媗" w:date="2024-03-31T15:30:00Z">
              <w:r w:rsidRPr="0052324C">
                <w:rPr>
                  <w:rFonts w:eastAsia="標楷體" w:hint="eastAsia"/>
                  <w:szCs w:val="24"/>
                </w:rPr>
                <w:t>文件美工程式</w:t>
              </w:r>
            </w:ins>
          </w:p>
        </w:tc>
      </w:tr>
      <w:tr w:rsidR="00487CAE" w:rsidRPr="0052324C" w14:paraId="3131D82C" w14:textId="77777777" w:rsidTr="00DF6819">
        <w:trPr>
          <w:ins w:id="198" w:author="11046017_鄭兆媗" w:date="2024-03-31T15:29:00Z"/>
        </w:trPr>
        <w:tc>
          <w:tcPr>
            <w:tcW w:w="1896" w:type="dxa"/>
          </w:tcPr>
          <w:p w14:paraId="4CC87CF6" w14:textId="3D62EEBE" w:rsidR="00487CAE" w:rsidRPr="0052324C" w:rsidRDefault="00487CAE">
            <w:pPr>
              <w:pStyle w:val="ab"/>
              <w:snapToGrid w:val="0"/>
              <w:ind w:left="0"/>
              <w:jc w:val="both"/>
              <w:rPr>
                <w:ins w:id="199" w:author="11046017_鄭兆媗" w:date="2024-03-31T15:29:00Z"/>
                <w:rFonts w:eastAsia="標楷體"/>
                <w:szCs w:val="24"/>
              </w:rPr>
              <w:pPrChange w:id="200" w:author="11046017_鄭兆媗" w:date="2024-04-02T11:46:00Z">
                <w:pPr>
                  <w:pStyle w:val="ab"/>
                  <w:snapToGrid w:val="0"/>
                  <w:spacing w:line="360" w:lineRule="auto"/>
                  <w:ind w:left="0"/>
                </w:pPr>
              </w:pPrChange>
            </w:pPr>
            <w:ins w:id="201" w:author="11046017_鄭兆媗" w:date="2024-03-31T15:30:00Z">
              <w:r w:rsidRPr="0052324C">
                <w:rPr>
                  <w:rFonts w:eastAsia="標楷體"/>
                  <w:szCs w:val="24"/>
                </w:rPr>
                <w:t>UML</w:t>
              </w:r>
              <w:r w:rsidRPr="0052324C">
                <w:rPr>
                  <w:rFonts w:eastAsia="標楷體" w:hint="eastAsia"/>
                  <w:szCs w:val="24"/>
                </w:rPr>
                <w:t>工具</w:t>
              </w:r>
            </w:ins>
          </w:p>
        </w:tc>
        <w:tc>
          <w:tcPr>
            <w:tcW w:w="6409" w:type="dxa"/>
          </w:tcPr>
          <w:p w14:paraId="426ED6C3" w14:textId="2C98F60B" w:rsidR="00487CAE" w:rsidRPr="0052324C" w:rsidRDefault="00487CAE">
            <w:pPr>
              <w:pStyle w:val="ab"/>
              <w:snapToGrid w:val="0"/>
              <w:ind w:left="0"/>
              <w:jc w:val="both"/>
              <w:rPr>
                <w:ins w:id="202" w:author="11046017_鄭兆媗" w:date="2024-03-31T15:29:00Z"/>
                <w:rFonts w:eastAsia="標楷體"/>
                <w:szCs w:val="24"/>
              </w:rPr>
              <w:pPrChange w:id="203" w:author="11046017_鄭兆媗" w:date="2024-04-02T11:46:00Z">
                <w:pPr>
                  <w:pStyle w:val="ab"/>
                  <w:snapToGrid w:val="0"/>
                  <w:spacing w:line="360" w:lineRule="auto"/>
                  <w:ind w:left="0"/>
                </w:pPr>
              </w:pPrChange>
            </w:pPr>
            <w:ins w:id="204" w:author="11046017_鄭兆媗" w:date="2024-03-31T15:32:00Z">
              <w:r w:rsidRPr="0052324C">
                <w:rPr>
                  <w:rFonts w:eastAsia="標楷體"/>
                  <w:szCs w:val="24"/>
                  <w:rPrChange w:id="205" w:author="11046017_鄭兆媗" w:date="2024-04-02T11:53:00Z">
                    <w:rPr>
                      <w:szCs w:val="22"/>
                    </w:rPr>
                  </w:rPrChange>
                </w:rPr>
                <w:t>Draw.io</w:t>
              </w:r>
            </w:ins>
          </w:p>
        </w:tc>
      </w:tr>
      <w:tr w:rsidR="00487CAE" w:rsidRPr="0052324C" w14:paraId="1CB283CD" w14:textId="77777777" w:rsidTr="00DF6819">
        <w:trPr>
          <w:ins w:id="206" w:author="11046017_鄭兆媗" w:date="2024-03-31T15:31:00Z"/>
        </w:trPr>
        <w:tc>
          <w:tcPr>
            <w:tcW w:w="1896" w:type="dxa"/>
          </w:tcPr>
          <w:p w14:paraId="58F46B76" w14:textId="7D3338B1" w:rsidR="00487CAE" w:rsidRPr="0052324C" w:rsidRDefault="00487CAE">
            <w:pPr>
              <w:pStyle w:val="ab"/>
              <w:snapToGrid w:val="0"/>
              <w:ind w:left="0"/>
              <w:jc w:val="both"/>
              <w:rPr>
                <w:ins w:id="207" w:author="11046017_鄭兆媗" w:date="2024-03-31T15:31:00Z"/>
                <w:rFonts w:eastAsia="標楷體"/>
                <w:szCs w:val="24"/>
              </w:rPr>
              <w:pPrChange w:id="208" w:author="11046017_鄭兆媗" w:date="2024-04-02T11:46:00Z">
                <w:pPr>
                  <w:pStyle w:val="ab"/>
                  <w:snapToGrid w:val="0"/>
                  <w:spacing w:line="360" w:lineRule="auto"/>
                  <w:ind w:left="0"/>
                </w:pPr>
              </w:pPrChange>
            </w:pPr>
            <w:ins w:id="209" w:author="11046017_鄭兆媗" w:date="2024-03-31T15:31:00Z">
              <w:r w:rsidRPr="0052324C">
                <w:rPr>
                  <w:rFonts w:eastAsia="標楷體" w:hint="eastAsia"/>
                  <w:szCs w:val="24"/>
                </w:rPr>
                <w:t>設計圖樣</w:t>
              </w:r>
            </w:ins>
          </w:p>
        </w:tc>
        <w:tc>
          <w:tcPr>
            <w:tcW w:w="6409" w:type="dxa"/>
          </w:tcPr>
          <w:p w14:paraId="33CB6370" w14:textId="2306826F" w:rsidR="00487CAE" w:rsidRPr="0052324C" w:rsidRDefault="00487CAE">
            <w:pPr>
              <w:pStyle w:val="ab"/>
              <w:snapToGrid w:val="0"/>
              <w:ind w:left="0"/>
              <w:jc w:val="both"/>
              <w:rPr>
                <w:ins w:id="210" w:author="11046017_鄭兆媗" w:date="2024-03-31T15:31:00Z"/>
                <w:rFonts w:eastAsia="標楷體"/>
                <w:szCs w:val="24"/>
              </w:rPr>
              <w:pPrChange w:id="211" w:author="11046017_鄭兆媗" w:date="2024-04-02T11:46:00Z">
                <w:pPr>
                  <w:pStyle w:val="ab"/>
                  <w:snapToGrid w:val="0"/>
                  <w:spacing w:line="360" w:lineRule="auto"/>
                  <w:ind w:left="0"/>
                </w:pPr>
              </w:pPrChange>
            </w:pPr>
            <w:ins w:id="212" w:author="11046017_鄭兆媗" w:date="2024-03-31T15:32:00Z">
              <w:r w:rsidRPr="0052324C">
                <w:rPr>
                  <w:rFonts w:eastAsia="標楷體" w:cs="Calibri"/>
                  <w:szCs w:val="24"/>
                  <w:rPrChange w:id="213" w:author="11046017_鄭兆媗" w:date="2024-04-02T11:53:00Z">
                    <w:rPr>
                      <w:rFonts w:cs="Calibri"/>
                      <w:szCs w:val="22"/>
                    </w:rPr>
                  </w:rPrChange>
                </w:rPr>
                <w:t>Procreate</w:t>
              </w:r>
            </w:ins>
          </w:p>
        </w:tc>
      </w:tr>
      <w:tr w:rsidR="00487CAE" w:rsidRPr="0052324C" w14:paraId="0FDD687B" w14:textId="77777777" w:rsidTr="00DF6819">
        <w:trPr>
          <w:ins w:id="214" w:author="11046017_鄭兆媗" w:date="2024-03-31T15:29:00Z"/>
        </w:trPr>
        <w:tc>
          <w:tcPr>
            <w:tcW w:w="1896" w:type="dxa"/>
          </w:tcPr>
          <w:p w14:paraId="566F3162" w14:textId="1CF298BC" w:rsidR="00487CAE" w:rsidRPr="0052324C" w:rsidRDefault="00487CAE">
            <w:pPr>
              <w:pStyle w:val="ab"/>
              <w:snapToGrid w:val="0"/>
              <w:ind w:left="0"/>
              <w:jc w:val="both"/>
              <w:rPr>
                <w:ins w:id="215" w:author="11046017_鄭兆媗" w:date="2024-03-31T15:29:00Z"/>
                <w:rFonts w:eastAsia="標楷體"/>
                <w:szCs w:val="24"/>
              </w:rPr>
              <w:pPrChange w:id="216" w:author="11046017_鄭兆媗" w:date="2024-04-02T11:46:00Z">
                <w:pPr>
                  <w:pStyle w:val="ab"/>
                  <w:snapToGrid w:val="0"/>
                  <w:spacing w:line="360" w:lineRule="auto"/>
                  <w:ind w:left="0"/>
                </w:pPr>
              </w:pPrChange>
            </w:pPr>
            <w:ins w:id="217" w:author="11046017_鄭兆媗" w:date="2024-03-31T15:30:00Z">
              <w:r w:rsidRPr="0052324C">
                <w:rPr>
                  <w:rFonts w:eastAsia="標楷體" w:hint="eastAsia"/>
                  <w:szCs w:val="24"/>
                </w:rPr>
                <w:t>文件</w:t>
              </w:r>
            </w:ins>
          </w:p>
        </w:tc>
        <w:tc>
          <w:tcPr>
            <w:tcW w:w="6409" w:type="dxa"/>
            <w:vAlign w:val="center"/>
          </w:tcPr>
          <w:p w14:paraId="02C66355" w14:textId="2E4A5DA8" w:rsidR="00487CAE" w:rsidRPr="0052324C" w:rsidRDefault="00487CAE">
            <w:pPr>
              <w:pStyle w:val="ab"/>
              <w:snapToGrid w:val="0"/>
              <w:ind w:left="0"/>
              <w:jc w:val="both"/>
              <w:rPr>
                <w:ins w:id="218" w:author="11046017_鄭兆媗" w:date="2024-03-31T15:29:00Z"/>
                <w:rFonts w:eastAsia="標楷體"/>
                <w:szCs w:val="24"/>
              </w:rPr>
              <w:pPrChange w:id="219" w:author="11046017_鄭兆媗" w:date="2024-04-02T11:46:00Z">
                <w:pPr>
                  <w:pStyle w:val="ab"/>
                  <w:snapToGrid w:val="0"/>
                  <w:spacing w:line="360" w:lineRule="auto"/>
                  <w:ind w:left="0"/>
                </w:pPr>
              </w:pPrChange>
            </w:pPr>
            <w:ins w:id="220" w:author="11046017_鄭兆媗" w:date="2024-03-31T15:32:00Z">
              <w:r w:rsidRPr="0052324C">
                <w:rPr>
                  <w:rFonts w:eastAsia="標楷體" w:cs="Calibri"/>
                  <w:szCs w:val="24"/>
                  <w:rPrChange w:id="221" w:author="11046017_鄭兆媗" w:date="2024-04-02T11:53:00Z">
                    <w:rPr>
                      <w:rFonts w:cs="Calibri"/>
                      <w:szCs w:val="22"/>
                    </w:rPr>
                  </w:rPrChange>
                </w:rPr>
                <w:t>Microsoft Office Word</w:t>
              </w:r>
              <w:r w:rsidRPr="0052324C">
                <w:rPr>
                  <w:rFonts w:eastAsia="標楷體" w:cs="Calibri" w:hint="eastAsia"/>
                  <w:szCs w:val="24"/>
                  <w:rPrChange w:id="222" w:author="11046017_鄭兆媗" w:date="2024-04-02T11:53:00Z">
                    <w:rPr>
                      <w:rFonts w:cs="Calibri" w:hint="eastAsia"/>
                      <w:szCs w:val="22"/>
                    </w:rPr>
                  </w:rPrChange>
                </w:rPr>
                <w:t>、</w:t>
              </w:r>
              <w:r w:rsidRPr="0052324C">
                <w:rPr>
                  <w:rFonts w:eastAsia="標楷體" w:cs="Calibri"/>
                  <w:szCs w:val="24"/>
                  <w:rPrChange w:id="223" w:author="11046017_鄭兆媗" w:date="2024-04-02T11:53:00Z">
                    <w:rPr>
                      <w:rFonts w:cs="Calibri"/>
                      <w:szCs w:val="22"/>
                    </w:rPr>
                  </w:rPrChange>
                </w:rPr>
                <w:t xml:space="preserve">Google </w:t>
              </w:r>
              <w:r w:rsidRPr="0052324C">
                <w:rPr>
                  <w:rFonts w:eastAsia="標楷體" w:cs="Calibri" w:hint="eastAsia"/>
                  <w:szCs w:val="24"/>
                  <w:rPrChange w:id="224" w:author="11046017_鄭兆媗" w:date="2024-04-02T11:53:00Z">
                    <w:rPr>
                      <w:rFonts w:cs="Calibri" w:hint="eastAsia"/>
                      <w:szCs w:val="22"/>
                    </w:rPr>
                  </w:rPrChange>
                </w:rPr>
                <w:t>文件</w:t>
              </w:r>
            </w:ins>
          </w:p>
        </w:tc>
      </w:tr>
      <w:tr w:rsidR="00487CAE" w:rsidRPr="0052324C" w14:paraId="0E9F81D2" w14:textId="77777777" w:rsidTr="00DF6819">
        <w:trPr>
          <w:ins w:id="225" w:author="11046017_鄭兆媗" w:date="2024-03-31T15:29:00Z"/>
        </w:trPr>
        <w:tc>
          <w:tcPr>
            <w:tcW w:w="1896" w:type="dxa"/>
          </w:tcPr>
          <w:p w14:paraId="5742E61F" w14:textId="50B6B148" w:rsidR="00487CAE" w:rsidRPr="0052324C" w:rsidRDefault="00487CAE">
            <w:pPr>
              <w:pStyle w:val="ab"/>
              <w:snapToGrid w:val="0"/>
              <w:ind w:left="0"/>
              <w:jc w:val="both"/>
              <w:rPr>
                <w:ins w:id="226" w:author="11046017_鄭兆媗" w:date="2024-03-31T15:29:00Z"/>
                <w:rFonts w:eastAsia="標楷體"/>
                <w:szCs w:val="24"/>
              </w:rPr>
              <w:pPrChange w:id="227" w:author="11046017_鄭兆媗" w:date="2024-04-02T11:46:00Z">
                <w:pPr>
                  <w:pStyle w:val="ab"/>
                  <w:snapToGrid w:val="0"/>
                  <w:spacing w:line="360" w:lineRule="auto"/>
                  <w:ind w:left="0"/>
                </w:pPr>
              </w:pPrChange>
            </w:pPr>
            <w:ins w:id="228" w:author="11046017_鄭兆媗" w:date="2024-03-31T15:30:00Z">
              <w:r w:rsidRPr="0052324C">
                <w:rPr>
                  <w:rFonts w:eastAsia="標楷體" w:hint="eastAsia"/>
                  <w:szCs w:val="24"/>
                </w:rPr>
                <w:t>簡報</w:t>
              </w:r>
            </w:ins>
          </w:p>
        </w:tc>
        <w:tc>
          <w:tcPr>
            <w:tcW w:w="6409" w:type="dxa"/>
          </w:tcPr>
          <w:p w14:paraId="3C8327ED" w14:textId="2E3C343F" w:rsidR="00487CAE" w:rsidRPr="0052324C" w:rsidRDefault="00487CAE">
            <w:pPr>
              <w:pStyle w:val="ab"/>
              <w:snapToGrid w:val="0"/>
              <w:ind w:left="0"/>
              <w:jc w:val="both"/>
              <w:rPr>
                <w:ins w:id="229" w:author="11046017_鄭兆媗" w:date="2024-03-31T15:29:00Z"/>
                <w:rFonts w:eastAsia="標楷體"/>
                <w:szCs w:val="24"/>
              </w:rPr>
              <w:pPrChange w:id="230" w:author="11046017_鄭兆媗" w:date="2024-04-02T11:46:00Z">
                <w:pPr>
                  <w:pStyle w:val="ab"/>
                  <w:snapToGrid w:val="0"/>
                  <w:spacing w:line="360" w:lineRule="auto"/>
                  <w:ind w:left="0"/>
                </w:pPr>
              </w:pPrChange>
            </w:pPr>
            <w:ins w:id="231" w:author="11046017_鄭兆媗" w:date="2024-03-31T15:32:00Z">
              <w:r w:rsidRPr="0052324C">
                <w:rPr>
                  <w:rFonts w:eastAsia="標楷體" w:cs="Calibri"/>
                  <w:szCs w:val="24"/>
                  <w:rPrChange w:id="232" w:author="11046017_鄭兆媗" w:date="2024-04-02T11:53:00Z">
                    <w:rPr>
                      <w:rFonts w:cs="Calibri"/>
                      <w:szCs w:val="22"/>
                    </w:rPr>
                  </w:rPrChange>
                </w:rPr>
                <w:t>Microsoft Office PowerPoint</w:t>
              </w:r>
            </w:ins>
            <w:ins w:id="233" w:author="11046017_鄭兆媗" w:date="2024-03-31T15:36:00Z">
              <w:r w:rsidR="00691F41" w:rsidRPr="0052324C">
                <w:rPr>
                  <w:rFonts w:eastAsia="標楷體" w:cs="Calibri" w:hint="eastAsia"/>
                  <w:szCs w:val="24"/>
                </w:rPr>
                <w:t>、</w:t>
              </w:r>
              <w:r w:rsidR="00691F41" w:rsidRPr="0052324C">
                <w:rPr>
                  <w:rFonts w:eastAsia="標楷體" w:cs="Calibri"/>
                  <w:szCs w:val="24"/>
                </w:rPr>
                <w:t xml:space="preserve">Google </w:t>
              </w:r>
              <w:r w:rsidR="00691F41" w:rsidRPr="0052324C">
                <w:rPr>
                  <w:rFonts w:eastAsia="標楷體" w:cs="Calibri" w:hint="eastAsia"/>
                  <w:szCs w:val="24"/>
                </w:rPr>
                <w:t>簡報</w:t>
              </w:r>
            </w:ins>
            <w:ins w:id="234" w:author="11046017_鄭兆媗" w:date="2024-03-31T15:37:00Z">
              <w:r w:rsidR="00BF2AA0" w:rsidRPr="0052324C">
                <w:rPr>
                  <w:rFonts w:eastAsia="標楷體" w:cs="Calibri" w:hint="eastAsia"/>
                  <w:szCs w:val="24"/>
                </w:rPr>
                <w:t>、</w:t>
              </w:r>
              <w:r w:rsidR="00BF2AA0" w:rsidRPr="0052324C">
                <w:rPr>
                  <w:rFonts w:eastAsia="標楷體" w:cs="Calibri"/>
                  <w:szCs w:val="24"/>
                </w:rPr>
                <w:t>Canva</w:t>
              </w:r>
            </w:ins>
          </w:p>
        </w:tc>
      </w:tr>
    </w:tbl>
    <w:p w14:paraId="55F24DE0" w14:textId="11FB559E" w:rsidR="005A5B83" w:rsidRPr="00F874F2" w:rsidRDefault="005A5B83">
      <w:pPr>
        <w:pStyle w:val="ab"/>
        <w:snapToGrid w:val="0"/>
        <w:spacing w:line="360" w:lineRule="auto"/>
        <w:ind w:left="0"/>
        <w:jc w:val="both"/>
        <w:rPr>
          <w:rFonts w:eastAsia="標楷體"/>
          <w:szCs w:val="24"/>
        </w:rPr>
        <w:pPrChange w:id="235" w:author="11046017_鄭兆媗" w:date="2024-04-02T11:54:00Z">
          <w:pPr>
            <w:pStyle w:val="ab"/>
            <w:snapToGrid w:val="0"/>
            <w:spacing w:line="360" w:lineRule="auto"/>
            <w:ind w:left="482" w:firstLineChars="100" w:firstLine="240"/>
          </w:pPr>
        </w:pPrChange>
      </w:pPr>
    </w:p>
    <w:p w14:paraId="4BA2681C" w14:textId="77777777" w:rsidR="005A5B83" w:rsidRPr="0052324C" w:rsidRDefault="005A5B83">
      <w:pPr>
        <w:numPr>
          <w:ilvl w:val="0"/>
          <w:numId w:val="21"/>
        </w:numPr>
        <w:tabs>
          <w:tab w:val="left" w:pos="658"/>
        </w:tabs>
        <w:snapToGrid w:val="0"/>
        <w:spacing w:line="360" w:lineRule="auto"/>
        <w:ind w:left="482" w:hanging="482"/>
        <w:jc w:val="both"/>
        <w:rPr>
          <w:rFonts w:eastAsia="標楷體"/>
          <w:b/>
          <w:sz w:val="36"/>
        </w:rPr>
        <w:pPrChange w:id="236" w:author="11046017_鄭兆媗" w:date="2024-03-31T15:52:00Z">
          <w:pPr>
            <w:numPr>
              <w:numId w:val="21"/>
            </w:numPr>
            <w:tabs>
              <w:tab w:val="left" w:pos="658"/>
              <w:tab w:val="num" w:pos="1190"/>
            </w:tabs>
            <w:snapToGrid w:val="0"/>
            <w:spacing w:line="360" w:lineRule="auto"/>
            <w:ind w:left="482" w:hanging="482"/>
          </w:pPr>
        </w:pPrChange>
      </w:pPr>
      <w:r w:rsidRPr="0052324C">
        <w:rPr>
          <w:rFonts w:eastAsia="標楷體" w:hint="eastAsia"/>
          <w:b/>
          <w:sz w:val="28"/>
        </w:rPr>
        <w:t>系統使用環境</w:t>
      </w:r>
    </w:p>
    <w:p w14:paraId="3080DCEE" w14:textId="147B74FE" w:rsidR="005A5B83" w:rsidRPr="00335B0B" w:rsidRDefault="006B5290">
      <w:pPr>
        <w:pStyle w:val="ab"/>
        <w:snapToGrid w:val="0"/>
        <w:spacing w:line="360" w:lineRule="auto"/>
        <w:ind w:left="482" w:firstLineChars="100" w:firstLine="240"/>
        <w:jc w:val="both"/>
        <w:rPr>
          <w:rFonts w:eastAsia="標楷體"/>
        </w:rPr>
        <w:pPrChange w:id="237" w:author="11046017_鄭兆媗" w:date="2024-03-31T15:52:00Z">
          <w:pPr>
            <w:pStyle w:val="ab"/>
            <w:snapToGrid w:val="0"/>
            <w:spacing w:line="360" w:lineRule="auto"/>
            <w:ind w:left="482" w:firstLineChars="100" w:firstLine="240"/>
          </w:pPr>
        </w:pPrChange>
      </w:pPr>
      <w:r w:rsidRPr="0052324C">
        <w:rPr>
          <w:rFonts w:eastAsia="標楷體" w:hint="eastAsia"/>
        </w:rPr>
        <w:t>網頁端：</w:t>
      </w:r>
      <w:r w:rsidRPr="0052324C">
        <w:rPr>
          <w:rFonts w:eastAsia="標楷體"/>
        </w:rPr>
        <w:t>Chrome</w:t>
      </w:r>
      <w:r w:rsidRPr="0052324C">
        <w:rPr>
          <w:rFonts w:eastAsia="標楷體" w:hint="eastAsia"/>
        </w:rPr>
        <w:t>、</w:t>
      </w:r>
      <w:r w:rsidRPr="0052324C">
        <w:rPr>
          <w:rFonts w:eastAsia="標楷體"/>
        </w:rPr>
        <w:t>Firefox</w:t>
      </w:r>
      <w:ins w:id="238" w:author="11046017_鄭兆媗" w:date="2024-03-31T16:02:00Z">
        <w:r w:rsidR="00B82A04" w:rsidRPr="0052324C">
          <w:rPr>
            <w:rFonts w:eastAsia="標楷體" w:hint="eastAsia"/>
          </w:rPr>
          <w:t>、</w:t>
        </w:r>
        <w:r w:rsidR="00B82A04" w:rsidRPr="0052324C">
          <w:rPr>
            <w:rFonts w:eastAsia="標楷體"/>
          </w:rPr>
          <w:t>Sa</w:t>
        </w:r>
        <w:r w:rsidR="001F18D9" w:rsidRPr="0052324C">
          <w:rPr>
            <w:rFonts w:eastAsia="標楷體"/>
          </w:rPr>
          <w:t>fari</w:t>
        </w:r>
      </w:ins>
      <w:r w:rsidRPr="0052324C">
        <w:rPr>
          <w:rFonts w:eastAsia="標楷體" w:hint="eastAsia"/>
        </w:rPr>
        <w:t>，等較新版本瀏覽器。</w:t>
      </w:r>
    </w:p>
    <w:p w14:paraId="5AA8595F" w14:textId="77777777" w:rsidR="005A5B83" w:rsidRPr="0052324C" w:rsidRDefault="005A5B83">
      <w:pPr>
        <w:numPr>
          <w:ilvl w:val="0"/>
          <w:numId w:val="21"/>
        </w:numPr>
        <w:tabs>
          <w:tab w:val="left" w:pos="658"/>
        </w:tabs>
        <w:snapToGrid w:val="0"/>
        <w:spacing w:line="360" w:lineRule="auto"/>
        <w:ind w:left="482" w:hanging="482"/>
        <w:jc w:val="both"/>
        <w:rPr>
          <w:rFonts w:eastAsia="標楷體"/>
          <w:b/>
          <w:sz w:val="36"/>
        </w:rPr>
        <w:pPrChange w:id="239" w:author="11046017_鄭兆媗" w:date="2024-03-31T15:52:00Z">
          <w:pPr>
            <w:numPr>
              <w:numId w:val="21"/>
            </w:numPr>
            <w:tabs>
              <w:tab w:val="left" w:pos="658"/>
              <w:tab w:val="num" w:pos="1190"/>
            </w:tabs>
            <w:snapToGrid w:val="0"/>
            <w:spacing w:line="360" w:lineRule="auto"/>
            <w:ind w:left="482" w:hanging="482"/>
          </w:pPr>
        </w:pPrChange>
      </w:pPr>
      <w:r w:rsidRPr="0052324C">
        <w:rPr>
          <w:rFonts w:eastAsia="標楷體" w:hint="eastAsia"/>
          <w:b/>
          <w:sz w:val="28"/>
        </w:rPr>
        <w:t>結論及未來發展</w:t>
      </w:r>
    </w:p>
    <w:p w14:paraId="07797339" w14:textId="62DA2EB3" w:rsidR="005A5B83" w:rsidRPr="0052324C" w:rsidRDefault="005A5B83" w:rsidP="005476ED">
      <w:pPr>
        <w:pStyle w:val="ab"/>
        <w:snapToGrid w:val="0"/>
        <w:spacing w:line="360" w:lineRule="auto"/>
        <w:ind w:leftChars="200" w:firstLineChars="200" w:firstLine="480"/>
        <w:jc w:val="both"/>
        <w:rPr>
          <w:del w:id="240" w:author="11046017_鄭兆媗" w:date="2024-03-31T16:05:00Z"/>
          <w:rFonts w:eastAsia="標楷體"/>
          <w:szCs w:val="24"/>
        </w:rPr>
        <w:pPrChange w:id="241" w:author="11046017_鄭兆媗" w:date="2024-03-31T15:52:00Z">
          <w:pPr>
            <w:pStyle w:val="ab"/>
            <w:snapToGrid w:val="0"/>
            <w:spacing w:line="360" w:lineRule="auto"/>
            <w:ind w:left="482" w:firstLineChars="100" w:firstLine="240"/>
          </w:pPr>
        </w:pPrChange>
      </w:pPr>
      <w:del w:id="242" w:author="11046021_蔡元振" w:date="2024-04-01T22:08:00Z">
        <w:r w:rsidRPr="0052324C">
          <w:rPr>
            <w:rFonts w:eastAsia="標楷體" w:hint="eastAsia"/>
            <w:szCs w:val="24"/>
          </w:rPr>
          <w:delText>內文</w:delText>
        </w:r>
      </w:del>
    </w:p>
    <w:p w14:paraId="21DC1BB2" w14:textId="3F1060AD" w:rsidR="001F6E43" w:rsidRPr="0052324C" w:rsidRDefault="005476ED" w:rsidP="005476ED">
      <w:pPr>
        <w:pStyle w:val="ab"/>
        <w:snapToGrid w:val="0"/>
        <w:spacing w:line="360" w:lineRule="auto"/>
        <w:ind w:leftChars="200" w:firstLineChars="200" w:firstLine="480"/>
        <w:jc w:val="both"/>
        <w:rPr>
          <w:ins w:id="243" w:author="11046021_蔡元振" w:date="2024-04-01T22:37:00Z"/>
          <w:rFonts w:eastAsia="標楷體"/>
          <w:szCs w:val="24"/>
        </w:rPr>
        <w:pPrChange w:id="244" w:author="11046021_蔡元振" w:date="2024-04-01T22:48:00Z">
          <w:pPr>
            <w:pStyle w:val="ab"/>
            <w:snapToGrid w:val="0"/>
            <w:spacing w:line="360" w:lineRule="auto"/>
            <w:ind w:left="482" w:firstLineChars="100" w:firstLine="240"/>
            <w:jc w:val="both"/>
          </w:pPr>
        </w:pPrChange>
      </w:pPr>
      <w:r w:rsidRPr="005476ED">
        <w:rPr>
          <w:rFonts w:eastAsia="標楷體"/>
          <w:szCs w:val="24"/>
        </w:rPr>
        <w:t>我們的網站主要在為羽球愛好者提供全面、便捷、客製化的服務平台，促進羽球運動的發</w:t>
      </w:r>
      <w:r w:rsidRPr="005476ED">
        <w:rPr>
          <w:rFonts w:eastAsia="標楷體"/>
          <w:szCs w:val="24"/>
        </w:rPr>
        <w:t xml:space="preserve"> </w:t>
      </w:r>
      <w:r w:rsidRPr="005476ED">
        <w:rPr>
          <w:rFonts w:eastAsia="標楷體"/>
          <w:szCs w:val="24"/>
        </w:rPr>
        <w:t>展和普及。透過課程資訊、教練資訊以及社群空間互動功能，我們將提供多方面功能以滿足羽</w:t>
      </w:r>
      <w:r w:rsidRPr="005476ED">
        <w:rPr>
          <w:rFonts w:eastAsia="標楷體"/>
          <w:szCs w:val="24"/>
        </w:rPr>
        <w:t xml:space="preserve"> </w:t>
      </w:r>
      <w:r w:rsidRPr="005476ED">
        <w:rPr>
          <w:rFonts w:eastAsia="標楷體"/>
          <w:szCs w:val="24"/>
        </w:rPr>
        <w:t>球愛好者需求，未來，我們將朝以下方面的發展：</w:t>
      </w:r>
      <w:ins w:id="245" w:author="11046021_蔡元振" w:date="2024-04-01T22:37:00Z">
        <w:r w:rsidR="001F6E43" w:rsidRPr="0052324C">
          <w:rPr>
            <w:rFonts w:eastAsia="標楷體" w:hint="eastAsia"/>
            <w:szCs w:val="24"/>
          </w:rPr>
          <w:t>未來，我們將</w:t>
        </w:r>
      </w:ins>
      <w:ins w:id="246" w:author="11046014_劉育彤" w:date="2024-04-02T10:42:00Z">
        <w:r w:rsidR="00B23443" w:rsidRPr="0052324C">
          <w:rPr>
            <w:rFonts w:eastAsia="標楷體" w:hint="eastAsia"/>
            <w:szCs w:val="24"/>
          </w:rPr>
          <w:t>朝</w:t>
        </w:r>
      </w:ins>
      <w:ins w:id="247" w:author="11046021_蔡元振" w:date="2024-04-01T22:37:00Z">
        <w:del w:id="248" w:author="11046014_劉育彤" w:date="2024-04-02T10:42:00Z">
          <w:r w:rsidR="001F6E43" w:rsidRPr="0052324C" w:rsidDel="00B23443">
            <w:rPr>
              <w:rFonts w:eastAsia="標楷體" w:hint="eastAsia"/>
              <w:szCs w:val="24"/>
            </w:rPr>
            <w:delText>致力</w:delText>
          </w:r>
        </w:del>
        <w:del w:id="249" w:author="11046014_劉育彤" w:date="2024-04-02T10:41:00Z">
          <w:r w:rsidR="001F6E43" w:rsidRPr="0052324C" w:rsidDel="00EA66B7">
            <w:rPr>
              <w:rFonts w:eastAsia="標楷體" w:hint="eastAsia"/>
              <w:szCs w:val="24"/>
            </w:rPr>
            <w:delText>於</w:delText>
          </w:r>
        </w:del>
        <w:r w:rsidR="001F6E43" w:rsidRPr="0052324C">
          <w:rPr>
            <w:rFonts w:eastAsia="標楷體" w:hint="eastAsia"/>
            <w:szCs w:val="24"/>
          </w:rPr>
          <w:t>以下方面的發展：</w:t>
        </w:r>
      </w:ins>
    </w:p>
    <w:p w14:paraId="7FE624CB" w14:textId="77777777" w:rsidR="005476ED" w:rsidRDefault="005476ED" w:rsidP="005476ED">
      <w:pPr>
        <w:pStyle w:val="ab"/>
        <w:snapToGrid w:val="0"/>
        <w:spacing w:line="360" w:lineRule="auto"/>
        <w:ind w:leftChars="200" w:firstLineChars="200" w:firstLine="480"/>
        <w:jc w:val="both"/>
        <w:rPr>
          <w:rFonts w:eastAsia="標楷體"/>
          <w:szCs w:val="24"/>
        </w:rPr>
      </w:pPr>
      <w:r w:rsidRPr="005476ED">
        <w:rPr>
          <w:rFonts w:eastAsia="標楷體"/>
          <w:szCs w:val="24"/>
        </w:rPr>
        <w:t xml:space="preserve">1. </w:t>
      </w:r>
      <w:r w:rsidRPr="005476ED">
        <w:rPr>
          <w:rFonts w:eastAsia="標楷體"/>
          <w:szCs w:val="24"/>
        </w:rPr>
        <w:t>擴大課程和教練資源：繼續豐富課程內容，未來將增設冬令營、夏令營以及親子羽球</w:t>
      </w:r>
      <w:r w:rsidRPr="005476ED">
        <w:rPr>
          <w:rFonts w:eastAsia="標楷體"/>
          <w:szCs w:val="24"/>
        </w:rPr>
        <w:t xml:space="preserve"> </w:t>
      </w:r>
      <w:r w:rsidRPr="005476ED">
        <w:rPr>
          <w:rFonts w:eastAsia="標楷體"/>
          <w:szCs w:val="24"/>
        </w:rPr>
        <w:t>等多元課程，且積極尋找更多優秀的教練資源，滿足用戶增長的需求。</w:t>
      </w:r>
    </w:p>
    <w:p w14:paraId="4782C59E" w14:textId="77777777" w:rsidR="005476ED" w:rsidRDefault="005476ED" w:rsidP="005476ED">
      <w:pPr>
        <w:pStyle w:val="ab"/>
        <w:snapToGrid w:val="0"/>
        <w:spacing w:line="360" w:lineRule="auto"/>
        <w:ind w:leftChars="200" w:firstLineChars="200" w:firstLine="480"/>
        <w:jc w:val="both"/>
        <w:rPr>
          <w:rFonts w:eastAsia="標楷體"/>
          <w:szCs w:val="24"/>
        </w:rPr>
      </w:pPr>
      <w:r w:rsidRPr="005476ED">
        <w:rPr>
          <w:rFonts w:eastAsia="標楷體"/>
          <w:szCs w:val="24"/>
        </w:rPr>
        <w:t xml:space="preserve">2. </w:t>
      </w:r>
      <w:r w:rsidRPr="005476ED">
        <w:rPr>
          <w:rFonts w:eastAsia="標楷體"/>
          <w:szCs w:val="24"/>
        </w:rPr>
        <w:t>優化客製化服務：進一步提升系統的智能化水平，根據用戶的個性、技能水平和學習</w:t>
      </w:r>
      <w:r w:rsidRPr="005476ED">
        <w:rPr>
          <w:rFonts w:eastAsia="標楷體"/>
          <w:szCs w:val="24"/>
        </w:rPr>
        <w:t xml:space="preserve"> </w:t>
      </w:r>
      <w:r w:rsidRPr="005476ED">
        <w:rPr>
          <w:rFonts w:eastAsia="標楷體"/>
          <w:szCs w:val="24"/>
        </w:rPr>
        <w:t>需求，為他們提供更加客製化的課程內容。</w:t>
      </w:r>
      <w:r w:rsidRPr="005476ED">
        <w:rPr>
          <w:rFonts w:eastAsia="標楷體"/>
          <w:szCs w:val="24"/>
        </w:rPr>
        <w:t xml:space="preserve"> </w:t>
      </w:r>
    </w:p>
    <w:p w14:paraId="0E68FA82" w14:textId="77777777" w:rsidR="005476ED" w:rsidRDefault="005476ED" w:rsidP="005476ED">
      <w:pPr>
        <w:pStyle w:val="ab"/>
        <w:snapToGrid w:val="0"/>
        <w:spacing w:line="360" w:lineRule="auto"/>
        <w:ind w:leftChars="200" w:firstLineChars="200" w:firstLine="480"/>
        <w:jc w:val="both"/>
        <w:rPr>
          <w:rFonts w:eastAsia="標楷體"/>
          <w:szCs w:val="24"/>
        </w:rPr>
      </w:pPr>
      <w:r w:rsidRPr="005476ED">
        <w:rPr>
          <w:rFonts w:eastAsia="標楷體"/>
          <w:szCs w:val="24"/>
        </w:rPr>
        <w:t xml:space="preserve">3. </w:t>
      </w:r>
      <w:r w:rsidRPr="005476ED">
        <w:rPr>
          <w:rFonts w:eastAsia="標楷體"/>
          <w:szCs w:val="24"/>
        </w:rPr>
        <w:t>持續改善使用體驗：不斷改善系統的使用體驗，提高網站的使用性和流暢度，讓用戶</w:t>
      </w:r>
      <w:r w:rsidRPr="005476ED">
        <w:rPr>
          <w:rFonts w:eastAsia="標楷體"/>
          <w:szCs w:val="24"/>
        </w:rPr>
        <w:t xml:space="preserve"> </w:t>
      </w:r>
      <w:r w:rsidRPr="005476ED">
        <w:rPr>
          <w:rFonts w:eastAsia="標楷體"/>
          <w:szCs w:val="24"/>
        </w:rPr>
        <w:t>能夠更輕鬆地享受到我們提供的服務。</w:t>
      </w:r>
      <w:r w:rsidRPr="005476ED">
        <w:rPr>
          <w:rFonts w:eastAsia="標楷體"/>
          <w:szCs w:val="24"/>
        </w:rPr>
        <w:t xml:space="preserve"> </w:t>
      </w:r>
    </w:p>
    <w:p w14:paraId="16A1A8EC" w14:textId="77777777" w:rsidR="005476ED" w:rsidRDefault="005476ED" w:rsidP="005476ED">
      <w:pPr>
        <w:pStyle w:val="ab"/>
        <w:snapToGrid w:val="0"/>
        <w:spacing w:line="360" w:lineRule="auto"/>
        <w:ind w:leftChars="200" w:firstLineChars="200" w:firstLine="480"/>
        <w:jc w:val="both"/>
        <w:rPr>
          <w:rFonts w:eastAsia="標楷體"/>
          <w:szCs w:val="24"/>
        </w:rPr>
      </w:pPr>
      <w:r w:rsidRPr="005476ED">
        <w:rPr>
          <w:rFonts w:eastAsia="標楷體"/>
          <w:szCs w:val="24"/>
        </w:rPr>
        <w:t xml:space="preserve">4. </w:t>
      </w:r>
      <w:r w:rsidRPr="005476ED">
        <w:rPr>
          <w:rFonts w:eastAsia="標楷體"/>
          <w:szCs w:val="24"/>
        </w:rPr>
        <w:t>提升教練技術水平：增設</w:t>
      </w:r>
      <w:proofErr w:type="gramStart"/>
      <w:r w:rsidRPr="005476ED">
        <w:rPr>
          <w:rFonts w:eastAsia="標楷體"/>
          <w:szCs w:val="24"/>
        </w:rPr>
        <w:t>考證增薪制度</w:t>
      </w:r>
      <w:proofErr w:type="gramEnd"/>
      <w:r w:rsidRPr="005476ED">
        <w:rPr>
          <w:rFonts w:eastAsia="標楷體"/>
          <w:szCs w:val="24"/>
        </w:rPr>
        <w:t>，以鼓勵教練積極提升能力考取證照，提高整</w:t>
      </w:r>
      <w:r w:rsidRPr="005476ED">
        <w:rPr>
          <w:rFonts w:eastAsia="標楷體"/>
          <w:szCs w:val="24"/>
        </w:rPr>
        <w:t xml:space="preserve"> </w:t>
      </w:r>
      <w:r w:rsidRPr="005476ED">
        <w:rPr>
          <w:rFonts w:eastAsia="標楷體"/>
          <w:szCs w:val="24"/>
        </w:rPr>
        <w:t>體技術水準，滿足更多消費者的需求。</w:t>
      </w:r>
    </w:p>
    <w:p w14:paraId="05C05FC2" w14:textId="5EEC9090" w:rsidR="00AB3E49" w:rsidRPr="005476ED" w:rsidRDefault="005476ED" w:rsidP="005476ED">
      <w:pPr>
        <w:pStyle w:val="ab"/>
        <w:snapToGrid w:val="0"/>
        <w:spacing w:line="360" w:lineRule="auto"/>
        <w:ind w:leftChars="200" w:firstLineChars="200" w:firstLine="480"/>
        <w:jc w:val="both"/>
        <w:rPr>
          <w:rFonts w:eastAsia="標楷體"/>
          <w:szCs w:val="24"/>
          <w:rPrChange w:id="250" w:author="11046014_劉育彤" w:date="2024-04-02T11:54:00Z">
            <w:rPr>
              <w:rFonts w:eastAsia="標楷體"/>
            </w:rPr>
          </w:rPrChange>
        </w:rPr>
        <w:pPrChange w:id="251" w:author="11046017_鄭兆媗" w:date="2024-03-31T15:52:00Z">
          <w:pPr>
            <w:pStyle w:val="ab"/>
            <w:snapToGrid w:val="0"/>
            <w:spacing w:line="360" w:lineRule="auto"/>
            <w:ind w:left="482" w:firstLineChars="100" w:firstLine="240"/>
          </w:pPr>
        </w:pPrChange>
      </w:pPr>
      <w:r w:rsidRPr="005476ED">
        <w:rPr>
          <w:rFonts w:eastAsia="標楷體"/>
          <w:szCs w:val="24"/>
        </w:rPr>
        <w:t>我們將不斷努力創新和改進，致力於打造一個更完善、更具吸引力的羽球愛好者平台，推</w:t>
      </w:r>
      <w:r w:rsidRPr="005476ED">
        <w:rPr>
          <w:rFonts w:eastAsia="標楷體"/>
          <w:szCs w:val="24"/>
        </w:rPr>
        <w:t xml:space="preserve"> </w:t>
      </w:r>
      <w:r w:rsidRPr="005476ED">
        <w:rPr>
          <w:rFonts w:eastAsia="標楷體"/>
          <w:szCs w:val="24"/>
        </w:rPr>
        <w:t>動羽球運動的長期健康發展。</w:t>
      </w:r>
    </w:p>
    <w:sectPr w:rsidR="00AB3E49" w:rsidRPr="005476ED" w:rsidSect="004A1ADD">
      <w:footerReference w:type="default" r:id="rId8"/>
      <w:pgSz w:w="11906" w:h="16838"/>
      <w:pgMar w:top="720" w:right="720" w:bottom="720"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3F490" w14:textId="77777777" w:rsidR="00856FF7" w:rsidRDefault="00856FF7">
      <w:r>
        <w:separator/>
      </w:r>
    </w:p>
  </w:endnote>
  <w:endnote w:type="continuationSeparator" w:id="0">
    <w:p w14:paraId="1CD1638C" w14:textId="77777777" w:rsidR="00856FF7" w:rsidRDefault="00856FF7">
      <w:r>
        <w:continuationSeparator/>
      </w:r>
    </w:p>
  </w:endnote>
  <w:endnote w:type="continuationNotice" w:id="1">
    <w:p w14:paraId="0C4287EA" w14:textId="77777777" w:rsidR="00856FF7" w:rsidRDefault="00856F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AD42B" w14:textId="77777777" w:rsidR="00993A6E" w:rsidRDefault="00993A6E">
    <w:pPr>
      <w:pStyle w:val="a8"/>
      <w:jc w:val="center"/>
    </w:pPr>
    <w:r>
      <w:t>系統簡介，第</w:t>
    </w:r>
    <w:r>
      <w:fldChar w:fldCharType="begin"/>
    </w:r>
    <w:r>
      <w:instrText>PAGE   \* MERGEFORMAT</w:instrText>
    </w:r>
    <w:r>
      <w:fldChar w:fldCharType="separate"/>
    </w:r>
    <w:r w:rsidR="00C959D1" w:rsidRPr="00C959D1">
      <w:rPr>
        <w:noProof/>
        <w:lang w:val="zh-TW"/>
      </w:rPr>
      <w:t>1</w:t>
    </w:r>
    <w:r>
      <w:fldChar w:fldCharType="end"/>
    </w:r>
    <w:r>
      <w:rPr>
        <w:rFonts w:hint="eastAsia"/>
      </w:rPr>
      <w:t>頁</w:t>
    </w:r>
    <w:r>
      <w:t>，共</w:t>
    </w:r>
    <w:r>
      <w:rPr>
        <w:rFonts w:hint="eastAsia"/>
      </w:rPr>
      <w:t>1</w:t>
    </w:r>
    <w:r>
      <w:rPr>
        <w:rFonts w:hint="eastAsia"/>
      </w:rPr>
      <w:t>頁</w:t>
    </w:r>
  </w:p>
  <w:p w14:paraId="566A5860" w14:textId="77777777" w:rsidR="00993A6E" w:rsidRDefault="00993A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91675" w14:textId="77777777" w:rsidR="00856FF7" w:rsidRDefault="00856FF7">
      <w:r>
        <w:separator/>
      </w:r>
    </w:p>
  </w:footnote>
  <w:footnote w:type="continuationSeparator" w:id="0">
    <w:p w14:paraId="00641772" w14:textId="77777777" w:rsidR="00856FF7" w:rsidRDefault="00856FF7">
      <w:r>
        <w:continuationSeparator/>
      </w:r>
    </w:p>
  </w:footnote>
  <w:footnote w:type="continuationNotice" w:id="1">
    <w:p w14:paraId="3B6488F8" w14:textId="77777777" w:rsidR="00856FF7" w:rsidRDefault="00856F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045A"/>
    <w:multiLevelType w:val="hybridMultilevel"/>
    <w:tmpl w:val="23921DBC"/>
    <w:lvl w:ilvl="0" w:tplc="B9F47A1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1526778"/>
    <w:multiLevelType w:val="hybridMultilevel"/>
    <w:tmpl w:val="2910B04C"/>
    <w:lvl w:ilvl="0" w:tplc="E4C28F90">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1B3553F"/>
    <w:multiLevelType w:val="hybridMultilevel"/>
    <w:tmpl w:val="AC106A8C"/>
    <w:lvl w:ilvl="0" w:tplc="AA7E5328">
      <w:start w:val="3"/>
      <w:numFmt w:val="bullet"/>
      <w:lvlText w:val="◎"/>
      <w:lvlJc w:val="left"/>
      <w:pPr>
        <w:tabs>
          <w:tab w:val="num" w:pos="2160"/>
        </w:tabs>
        <w:ind w:left="2160" w:hanging="360"/>
      </w:pPr>
      <w:rPr>
        <w:rFonts w:ascii="新細明體" w:eastAsia="新細明體" w:hAnsi="Times New Roman" w:cs="Times New Roman" w:hint="eastAsia"/>
      </w:rPr>
    </w:lvl>
    <w:lvl w:ilvl="1" w:tplc="04090003" w:tentative="1">
      <w:start w:val="1"/>
      <w:numFmt w:val="bullet"/>
      <w:lvlText w:val=""/>
      <w:lvlJc w:val="left"/>
      <w:pPr>
        <w:tabs>
          <w:tab w:val="num" w:pos="2760"/>
        </w:tabs>
        <w:ind w:left="2760" w:hanging="480"/>
      </w:pPr>
      <w:rPr>
        <w:rFonts w:ascii="Wingdings" w:hAnsi="Wingdings" w:hint="default"/>
      </w:rPr>
    </w:lvl>
    <w:lvl w:ilvl="2" w:tplc="04090005" w:tentative="1">
      <w:start w:val="1"/>
      <w:numFmt w:val="bullet"/>
      <w:lvlText w:val=""/>
      <w:lvlJc w:val="left"/>
      <w:pPr>
        <w:tabs>
          <w:tab w:val="num" w:pos="3240"/>
        </w:tabs>
        <w:ind w:left="3240" w:hanging="480"/>
      </w:pPr>
      <w:rPr>
        <w:rFonts w:ascii="Wingdings" w:hAnsi="Wingdings" w:hint="default"/>
      </w:rPr>
    </w:lvl>
    <w:lvl w:ilvl="3" w:tplc="04090001" w:tentative="1">
      <w:start w:val="1"/>
      <w:numFmt w:val="bullet"/>
      <w:lvlText w:val=""/>
      <w:lvlJc w:val="left"/>
      <w:pPr>
        <w:tabs>
          <w:tab w:val="num" w:pos="3720"/>
        </w:tabs>
        <w:ind w:left="3720" w:hanging="480"/>
      </w:pPr>
      <w:rPr>
        <w:rFonts w:ascii="Wingdings" w:hAnsi="Wingdings" w:hint="default"/>
      </w:rPr>
    </w:lvl>
    <w:lvl w:ilvl="4" w:tplc="04090003" w:tentative="1">
      <w:start w:val="1"/>
      <w:numFmt w:val="bullet"/>
      <w:lvlText w:val=""/>
      <w:lvlJc w:val="left"/>
      <w:pPr>
        <w:tabs>
          <w:tab w:val="num" w:pos="4200"/>
        </w:tabs>
        <w:ind w:left="4200" w:hanging="480"/>
      </w:pPr>
      <w:rPr>
        <w:rFonts w:ascii="Wingdings" w:hAnsi="Wingdings" w:hint="default"/>
      </w:rPr>
    </w:lvl>
    <w:lvl w:ilvl="5" w:tplc="04090005" w:tentative="1">
      <w:start w:val="1"/>
      <w:numFmt w:val="bullet"/>
      <w:lvlText w:val=""/>
      <w:lvlJc w:val="left"/>
      <w:pPr>
        <w:tabs>
          <w:tab w:val="num" w:pos="4680"/>
        </w:tabs>
        <w:ind w:left="4680" w:hanging="480"/>
      </w:pPr>
      <w:rPr>
        <w:rFonts w:ascii="Wingdings" w:hAnsi="Wingdings" w:hint="default"/>
      </w:rPr>
    </w:lvl>
    <w:lvl w:ilvl="6" w:tplc="04090001" w:tentative="1">
      <w:start w:val="1"/>
      <w:numFmt w:val="bullet"/>
      <w:lvlText w:val=""/>
      <w:lvlJc w:val="left"/>
      <w:pPr>
        <w:tabs>
          <w:tab w:val="num" w:pos="5160"/>
        </w:tabs>
        <w:ind w:left="5160" w:hanging="480"/>
      </w:pPr>
      <w:rPr>
        <w:rFonts w:ascii="Wingdings" w:hAnsi="Wingdings" w:hint="default"/>
      </w:rPr>
    </w:lvl>
    <w:lvl w:ilvl="7" w:tplc="04090003" w:tentative="1">
      <w:start w:val="1"/>
      <w:numFmt w:val="bullet"/>
      <w:lvlText w:val=""/>
      <w:lvlJc w:val="left"/>
      <w:pPr>
        <w:tabs>
          <w:tab w:val="num" w:pos="5640"/>
        </w:tabs>
        <w:ind w:left="5640" w:hanging="480"/>
      </w:pPr>
      <w:rPr>
        <w:rFonts w:ascii="Wingdings" w:hAnsi="Wingdings" w:hint="default"/>
      </w:rPr>
    </w:lvl>
    <w:lvl w:ilvl="8" w:tplc="04090005" w:tentative="1">
      <w:start w:val="1"/>
      <w:numFmt w:val="bullet"/>
      <w:lvlText w:val=""/>
      <w:lvlJc w:val="left"/>
      <w:pPr>
        <w:tabs>
          <w:tab w:val="num" w:pos="6120"/>
        </w:tabs>
        <w:ind w:left="6120" w:hanging="480"/>
      </w:pPr>
      <w:rPr>
        <w:rFonts w:ascii="Wingdings" w:hAnsi="Wingdings" w:hint="default"/>
      </w:rPr>
    </w:lvl>
  </w:abstractNum>
  <w:abstractNum w:abstractNumId="3" w15:restartNumberingAfterBreak="0">
    <w:nsid w:val="08292A83"/>
    <w:multiLevelType w:val="hybridMultilevel"/>
    <w:tmpl w:val="D5D26EB8"/>
    <w:lvl w:ilvl="0" w:tplc="813E893E">
      <w:start w:val="1"/>
      <w:numFmt w:val="decimal"/>
      <w:lvlText w:val="%1."/>
      <w:lvlJc w:val="left"/>
      <w:pPr>
        <w:tabs>
          <w:tab w:val="num" w:pos="840"/>
        </w:tabs>
        <w:ind w:left="840" w:hanging="360"/>
      </w:pPr>
      <w:rPr>
        <w:rFonts w:hint="eastAsia"/>
      </w:rPr>
    </w:lvl>
    <w:lvl w:ilvl="1" w:tplc="E86AC776">
      <w:start w:val="1"/>
      <w:numFmt w:val="lowerLetter"/>
      <w:lvlText w:val="%2."/>
      <w:lvlJc w:val="left"/>
      <w:pPr>
        <w:tabs>
          <w:tab w:val="num" w:pos="1320"/>
        </w:tabs>
        <w:ind w:left="1320" w:hanging="360"/>
      </w:pPr>
      <w:rPr>
        <w:rFonts w:hint="default"/>
      </w:rPr>
    </w:lvl>
    <w:lvl w:ilvl="2" w:tplc="43A0C3CA">
      <w:start w:val="3"/>
      <w:numFmt w:val="bullet"/>
      <w:lvlText w:val="◎"/>
      <w:lvlJc w:val="left"/>
      <w:pPr>
        <w:tabs>
          <w:tab w:val="num" w:pos="1860"/>
        </w:tabs>
        <w:ind w:left="1860" w:hanging="420"/>
      </w:pPr>
      <w:rPr>
        <w:rFonts w:ascii="標楷體" w:eastAsia="標楷體" w:hAnsi="Times New Roman" w:cs="Times New Roman" w:hint="eastAsia"/>
      </w:rPr>
    </w:lvl>
    <w:lvl w:ilvl="3" w:tplc="02EC8688">
      <w:start w:val="1"/>
      <w:numFmt w:val="lowerLetter"/>
      <w:lvlText w:val="%4."/>
      <w:lvlJc w:val="left"/>
      <w:pPr>
        <w:tabs>
          <w:tab w:val="num" w:pos="2280"/>
        </w:tabs>
        <w:ind w:left="2280" w:hanging="36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0B3D4604"/>
    <w:multiLevelType w:val="hybridMultilevel"/>
    <w:tmpl w:val="065A0904"/>
    <w:lvl w:ilvl="0" w:tplc="675CADDA">
      <w:start w:val="2"/>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10694D68"/>
    <w:multiLevelType w:val="hybridMultilevel"/>
    <w:tmpl w:val="4FEC609C"/>
    <w:lvl w:ilvl="0" w:tplc="2A1CC35C">
      <w:start w:val="1"/>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124217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195926FB"/>
    <w:multiLevelType w:val="hybridMultilevel"/>
    <w:tmpl w:val="5FDC09C4"/>
    <w:lvl w:ilvl="0" w:tplc="82881A32">
      <w:start w:val="1"/>
      <w:numFmt w:val="upperLetter"/>
      <w:lvlText w:val="%1."/>
      <w:lvlJc w:val="left"/>
      <w:pPr>
        <w:tabs>
          <w:tab w:val="num" w:pos="1320"/>
        </w:tabs>
        <w:ind w:left="1320" w:hanging="360"/>
      </w:pPr>
      <w:rPr>
        <w:rFonts w:hint="default"/>
      </w:rPr>
    </w:lvl>
    <w:lvl w:ilvl="1" w:tplc="04090019">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8" w15:restartNumberingAfterBreak="0">
    <w:nsid w:val="241B646F"/>
    <w:multiLevelType w:val="hybridMultilevel"/>
    <w:tmpl w:val="CE263828"/>
    <w:lvl w:ilvl="0" w:tplc="1A489FFA">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315A7546"/>
    <w:multiLevelType w:val="hybridMultilevel"/>
    <w:tmpl w:val="6C686DC6"/>
    <w:lvl w:ilvl="0" w:tplc="37BEE23A">
      <w:start w:val="2"/>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15:restartNumberingAfterBreak="0">
    <w:nsid w:val="38CE6309"/>
    <w:multiLevelType w:val="singleLevel"/>
    <w:tmpl w:val="2A28B00E"/>
    <w:lvl w:ilvl="0">
      <w:start w:val="1"/>
      <w:numFmt w:val="taiwaneseCountingThousand"/>
      <w:lvlText w:val="%1、"/>
      <w:lvlJc w:val="left"/>
      <w:pPr>
        <w:tabs>
          <w:tab w:val="num" w:pos="1190"/>
        </w:tabs>
        <w:ind w:left="1190" w:hanging="480"/>
      </w:pPr>
      <w:rPr>
        <w:rFonts w:hint="eastAsia"/>
        <w:sz w:val="32"/>
        <w:szCs w:val="28"/>
      </w:rPr>
    </w:lvl>
  </w:abstractNum>
  <w:abstractNum w:abstractNumId="11" w15:restartNumberingAfterBreak="0">
    <w:nsid w:val="48506BE9"/>
    <w:multiLevelType w:val="hybridMultilevel"/>
    <w:tmpl w:val="41248982"/>
    <w:lvl w:ilvl="0" w:tplc="F73EC86A">
      <w:numFmt w:val="bullet"/>
      <w:lvlText w:val="□"/>
      <w:lvlJc w:val="left"/>
      <w:pPr>
        <w:tabs>
          <w:tab w:val="num" w:pos="417"/>
        </w:tabs>
        <w:ind w:left="417" w:hanging="360"/>
      </w:pPr>
      <w:rPr>
        <w:rFonts w:ascii="標楷體" w:eastAsia="標楷體" w:hAnsi="Times New Roman" w:cs="Times New Roman" w:hint="eastAsia"/>
      </w:rPr>
    </w:lvl>
    <w:lvl w:ilvl="1" w:tplc="04090003" w:tentative="1">
      <w:start w:val="1"/>
      <w:numFmt w:val="bullet"/>
      <w:lvlText w:val=""/>
      <w:lvlJc w:val="left"/>
      <w:pPr>
        <w:tabs>
          <w:tab w:val="num" w:pos="1017"/>
        </w:tabs>
        <w:ind w:left="1017" w:hanging="480"/>
      </w:pPr>
      <w:rPr>
        <w:rFonts w:ascii="Wingdings" w:hAnsi="Wingdings" w:hint="default"/>
      </w:rPr>
    </w:lvl>
    <w:lvl w:ilvl="2" w:tplc="04090005" w:tentative="1">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2" w15:restartNumberingAfterBreak="0">
    <w:nsid w:val="4C3F5DC3"/>
    <w:multiLevelType w:val="hybridMultilevel"/>
    <w:tmpl w:val="F7704874"/>
    <w:lvl w:ilvl="0" w:tplc="89DAE9EE">
      <w:start w:val="1"/>
      <w:numFmt w:val="decimal"/>
      <w:lvlText w:val="%1."/>
      <w:lvlJc w:val="left"/>
      <w:pPr>
        <w:tabs>
          <w:tab w:val="num" w:pos="840"/>
        </w:tabs>
        <w:ind w:left="840" w:hanging="360"/>
      </w:pPr>
      <w:rPr>
        <w:rFonts w:hint="eastAsia"/>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3" w15:restartNumberingAfterBreak="0">
    <w:nsid w:val="4E2F330D"/>
    <w:multiLevelType w:val="hybridMultilevel"/>
    <w:tmpl w:val="36549056"/>
    <w:lvl w:ilvl="0" w:tplc="95E2ADF6">
      <w:start w:val="2"/>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502B42CF"/>
    <w:multiLevelType w:val="hybridMultilevel"/>
    <w:tmpl w:val="8222D49E"/>
    <w:lvl w:ilvl="0" w:tplc="8D54318E">
      <w:start w:val="1"/>
      <w:numFmt w:val="decimal"/>
      <w:lvlText w:val="%1"/>
      <w:lvlJc w:val="left"/>
      <w:pPr>
        <w:tabs>
          <w:tab w:val="num" w:pos="2160"/>
        </w:tabs>
        <w:ind w:left="2160" w:hanging="360"/>
      </w:pPr>
      <w:rPr>
        <w:rFonts w:hint="eastAsia"/>
      </w:rPr>
    </w:lvl>
    <w:lvl w:ilvl="1" w:tplc="04090019" w:tentative="1">
      <w:start w:val="1"/>
      <w:numFmt w:val="ideographTraditional"/>
      <w:lvlText w:val="%2、"/>
      <w:lvlJc w:val="left"/>
      <w:pPr>
        <w:tabs>
          <w:tab w:val="num" w:pos="2760"/>
        </w:tabs>
        <w:ind w:left="2760" w:hanging="480"/>
      </w:pPr>
    </w:lvl>
    <w:lvl w:ilvl="2" w:tplc="0409001B" w:tentative="1">
      <w:start w:val="1"/>
      <w:numFmt w:val="lowerRoman"/>
      <w:lvlText w:val="%3."/>
      <w:lvlJc w:val="right"/>
      <w:pPr>
        <w:tabs>
          <w:tab w:val="num" w:pos="3240"/>
        </w:tabs>
        <w:ind w:left="3240" w:hanging="480"/>
      </w:pPr>
    </w:lvl>
    <w:lvl w:ilvl="3" w:tplc="0409000F" w:tentative="1">
      <w:start w:val="1"/>
      <w:numFmt w:val="decimal"/>
      <w:lvlText w:val="%4."/>
      <w:lvlJc w:val="left"/>
      <w:pPr>
        <w:tabs>
          <w:tab w:val="num" w:pos="3720"/>
        </w:tabs>
        <w:ind w:left="3720" w:hanging="480"/>
      </w:pPr>
    </w:lvl>
    <w:lvl w:ilvl="4" w:tplc="04090019" w:tentative="1">
      <w:start w:val="1"/>
      <w:numFmt w:val="ideographTraditional"/>
      <w:lvlText w:val="%5、"/>
      <w:lvlJc w:val="left"/>
      <w:pPr>
        <w:tabs>
          <w:tab w:val="num" w:pos="4200"/>
        </w:tabs>
        <w:ind w:left="4200" w:hanging="480"/>
      </w:pPr>
    </w:lvl>
    <w:lvl w:ilvl="5" w:tplc="0409001B" w:tentative="1">
      <w:start w:val="1"/>
      <w:numFmt w:val="lowerRoman"/>
      <w:lvlText w:val="%6."/>
      <w:lvlJc w:val="right"/>
      <w:pPr>
        <w:tabs>
          <w:tab w:val="num" w:pos="4680"/>
        </w:tabs>
        <w:ind w:left="4680" w:hanging="480"/>
      </w:pPr>
    </w:lvl>
    <w:lvl w:ilvl="6" w:tplc="0409000F" w:tentative="1">
      <w:start w:val="1"/>
      <w:numFmt w:val="decimal"/>
      <w:lvlText w:val="%7."/>
      <w:lvlJc w:val="left"/>
      <w:pPr>
        <w:tabs>
          <w:tab w:val="num" w:pos="5160"/>
        </w:tabs>
        <w:ind w:left="5160" w:hanging="480"/>
      </w:pPr>
    </w:lvl>
    <w:lvl w:ilvl="7" w:tplc="04090019" w:tentative="1">
      <w:start w:val="1"/>
      <w:numFmt w:val="ideographTraditional"/>
      <w:lvlText w:val="%8、"/>
      <w:lvlJc w:val="left"/>
      <w:pPr>
        <w:tabs>
          <w:tab w:val="num" w:pos="5640"/>
        </w:tabs>
        <w:ind w:left="5640" w:hanging="480"/>
      </w:pPr>
    </w:lvl>
    <w:lvl w:ilvl="8" w:tplc="0409001B" w:tentative="1">
      <w:start w:val="1"/>
      <w:numFmt w:val="lowerRoman"/>
      <w:lvlText w:val="%9."/>
      <w:lvlJc w:val="right"/>
      <w:pPr>
        <w:tabs>
          <w:tab w:val="num" w:pos="6120"/>
        </w:tabs>
        <w:ind w:left="6120" w:hanging="480"/>
      </w:pPr>
    </w:lvl>
  </w:abstractNum>
  <w:abstractNum w:abstractNumId="15" w15:restartNumberingAfterBreak="0">
    <w:nsid w:val="50DD7DB4"/>
    <w:multiLevelType w:val="hybridMultilevel"/>
    <w:tmpl w:val="3F30A904"/>
    <w:lvl w:ilvl="0" w:tplc="5F70E0E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518D4227"/>
    <w:multiLevelType w:val="hybridMultilevel"/>
    <w:tmpl w:val="CCAA0ACA"/>
    <w:lvl w:ilvl="0" w:tplc="4EF0CC34">
      <w:start w:val="1"/>
      <w:numFmt w:val="taiwaneseCountingThousand"/>
      <w:lvlText w:val="%1、"/>
      <w:lvlJc w:val="left"/>
      <w:pPr>
        <w:tabs>
          <w:tab w:val="num" w:pos="480"/>
        </w:tabs>
        <w:ind w:left="480" w:hanging="480"/>
      </w:pPr>
      <w:rPr>
        <w:rFonts w:hint="eastAsia"/>
      </w:rPr>
    </w:lvl>
    <w:lvl w:ilvl="1" w:tplc="FDCE9614">
      <w:start w:val="1"/>
      <w:numFmt w:val="decimal"/>
      <w:lvlText w:val="%2、"/>
      <w:lvlJc w:val="left"/>
      <w:pPr>
        <w:tabs>
          <w:tab w:val="num" w:pos="840"/>
        </w:tabs>
        <w:ind w:left="840" w:hanging="360"/>
      </w:pPr>
      <w:rPr>
        <w:rFonts w:hint="eastAsia"/>
      </w:rPr>
    </w:lvl>
    <w:lvl w:ilvl="2" w:tplc="704A33CA">
      <w:start w:val="1"/>
      <w:numFmt w:val="lowerLetter"/>
      <w:lvlText w:val="%3."/>
      <w:lvlJc w:val="left"/>
      <w:pPr>
        <w:tabs>
          <w:tab w:val="num" w:pos="1320"/>
        </w:tabs>
        <w:ind w:left="1320" w:hanging="360"/>
      </w:pPr>
      <w:rPr>
        <w:rFonts w:hint="eastAsia"/>
      </w:rPr>
    </w:lvl>
    <w:lvl w:ilvl="3" w:tplc="C9D0B4DA">
      <w:start w:val="1"/>
      <w:numFmt w:val="decimal"/>
      <w:lvlText w:val="%4、"/>
      <w:lvlJc w:val="left"/>
      <w:pPr>
        <w:tabs>
          <w:tab w:val="num" w:pos="1800"/>
        </w:tabs>
        <w:ind w:left="1800" w:hanging="360"/>
      </w:pPr>
      <w:rPr>
        <w:rFonts w:hint="eastAsia"/>
      </w:rPr>
    </w:lvl>
    <w:lvl w:ilvl="4" w:tplc="8618EEC8">
      <w:start w:val="1"/>
      <w:numFmt w:val="lowerLetter"/>
      <w:lvlText w:val="%5、"/>
      <w:lvlJc w:val="left"/>
      <w:pPr>
        <w:tabs>
          <w:tab w:val="num" w:pos="2280"/>
        </w:tabs>
        <w:ind w:left="2280" w:hanging="360"/>
      </w:pPr>
      <w:rPr>
        <w:rFonts w:hint="eastAsia"/>
      </w:rPr>
    </w:lvl>
    <w:lvl w:ilvl="5" w:tplc="41D02732">
      <w:start w:val="1"/>
      <w:numFmt w:val="decimal"/>
      <w:lvlText w:val="%6."/>
      <w:lvlJc w:val="left"/>
      <w:pPr>
        <w:tabs>
          <w:tab w:val="num" w:pos="2760"/>
        </w:tabs>
        <w:ind w:left="2760" w:hanging="36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55043A03"/>
    <w:multiLevelType w:val="hybridMultilevel"/>
    <w:tmpl w:val="F768E184"/>
    <w:lvl w:ilvl="0" w:tplc="896426E8">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5E147F64"/>
    <w:multiLevelType w:val="hybridMultilevel"/>
    <w:tmpl w:val="6950A540"/>
    <w:lvl w:ilvl="0" w:tplc="5032ECF8">
      <w:start w:val="1"/>
      <w:numFmt w:val="upperLetter"/>
      <w:lvlText w:val="%1."/>
      <w:lvlJc w:val="left"/>
      <w:pPr>
        <w:tabs>
          <w:tab w:val="num" w:pos="1318"/>
        </w:tabs>
        <w:ind w:left="1318" w:hanging="36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19" w15:restartNumberingAfterBreak="0">
    <w:nsid w:val="76B1240D"/>
    <w:multiLevelType w:val="hybridMultilevel"/>
    <w:tmpl w:val="AF52807A"/>
    <w:lvl w:ilvl="0" w:tplc="7CCAEAF8">
      <w:start w:val="1"/>
      <w:numFmt w:val="decimal"/>
      <w:lvlText w:val="%1、"/>
      <w:lvlJc w:val="left"/>
      <w:pPr>
        <w:tabs>
          <w:tab w:val="num" w:pos="2520"/>
        </w:tabs>
        <w:ind w:left="2520" w:hanging="36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20" w15:restartNumberingAfterBreak="0">
    <w:nsid w:val="775A06CA"/>
    <w:multiLevelType w:val="hybridMultilevel"/>
    <w:tmpl w:val="B7FA93F8"/>
    <w:lvl w:ilvl="0" w:tplc="FFFFFFFF">
      <w:start w:val="1"/>
      <w:numFmt w:val="decimal"/>
      <w:lvlText w:val="%1."/>
      <w:lvlJc w:val="left"/>
      <w:pPr>
        <w:ind w:left="1082" w:hanging="360"/>
      </w:pPr>
      <w:rPr>
        <w:rFonts w:hint="default"/>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21" w15:restartNumberingAfterBreak="0">
    <w:nsid w:val="7CAE6FF5"/>
    <w:multiLevelType w:val="hybridMultilevel"/>
    <w:tmpl w:val="9B4AF2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13638366">
    <w:abstractNumId w:val="16"/>
  </w:num>
  <w:num w:numId="2" w16cid:durableId="1643146558">
    <w:abstractNumId w:val="2"/>
  </w:num>
  <w:num w:numId="3" w16cid:durableId="6422691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8579456">
    <w:abstractNumId w:val="6"/>
  </w:num>
  <w:num w:numId="5" w16cid:durableId="1899896965">
    <w:abstractNumId w:val="19"/>
  </w:num>
  <w:num w:numId="6" w16cid:durableId="1100375797">
    <w:abstractNumId w:val="5"/>
  </w:num>
  <w:num w:numId="7" w16cid:durableId="483202694">
    <w:abstractNumId w:val="14"/>
  </w:num>
  <w:num w:numId="8" w16cid:durableId="1330213149">
    <w:abstractNumId w:val="8"/>
  </w:num>
  <w:num w:numId="9" w16cid:durableId="678506612">
    <w:abstractNumId w:val="17"/>
  </w:num>
  <w:num w:numId="10" w16cid:durableId="113912407">
    <w:abstractNumId w:val="1"/>
  </w:num>
  <w:num w:numId="11" w16cid:durableId="79956718">
    <w:abstractNumId w:val="0"/>
  </w:num>
  <w:num w:numId="12" w16cid:durableId="217127488">
    <w:abstractNumId w:val="4"/>
  </w:num>
  <w:num w:numId="13" w16cid:durableId="767699194">
    <w:abstractNumId w:val="9"/>
  </w:num>
  <w:num w:numId="14" w16cid:durableId="790058085">
    <w:abstractNumId w:val="13"/>
  </w:num>
  <w:num w:numId="15" w16cid:durableId="2095397037">
    <w:abstractNumId w:val="18"/>
  </w:num>
  <w:num w:numId="16" w16cid:durableId="1989742304">
    <w:abstractNumId w:val="7"/>
  </w:num>
  <w:num w:numId="17" w16cid:durableId="1303341939">
    <w:abstractNumId w:val="3"/>
  </w:num>
  <w:num w:numId="18" w16cid:durableId="1516000412">
    <w:abstractNumId w:val="15"/>
  </w:num>
  <w:num w:numId="19" w16cid:durableId="677076522">
    <w:abstractNumId w:val="12"/>
  </w:num>
  <w:num w:numId="20" w16cid:durableId="1237593108">
    <w:abstractNumId w:val="11"/>
  </w:num>
  <w:num w:numId="21" w16cid:durableId="1105997051">
    <w:abstractNumId w:val="10"/>
  </w:num>
  <w:num w:numId="22" w16cid:durableId="1300110542">
    <w:abstractNumId w:val="21"/>
  </w:num>
  <w:num w:numId="23" w16cid:durableId="62458258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1046017_鄭兆媗">
    <w15:presenceInfo w15:providerId="AD" w15:userId="S::11046017@ntub.edu.tw::674d3f59-3bd3-4a5e-9be6-982954353d39"/>
  </w15:person>
  <w15:person w15:author="11046014_劉育彤">
    <w15:presenceInfo w15:providerId="AD" w15:userId="S::11046014@ntub.edu.tw::2f28f002-ee5e-42a0-bced-bb41af0d1700"/>
  </w15:person>
  <w15:person w15:author="11046021_蔡元振">
    <w15:presenceInfo w15:providerId="AD" w15:userId="S::11046021@ntub.edu.tw::6b8d015b-7ce1-4947-ac49-f59ac97287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02"/>
    <w:rsid w:val="000004C1"/>
    <w:rsid w:val="00000E3C"/>
    <w:rsid w:val="00001292"/>
    <w:rsid w:val="0000131D"/>
    <w:rsid w:val="000441FA"/>
    <w:rsid w:val="00046A30"/>
    <w:rsid w:val="00051DD9"/>
    <w:rsid w:val="000600BF"/>
    <w:rsid w:val="00062332"/>
    <w:rsid w:val="00065771"/>
    <w:rsid w:val="000977CF"/>
    <w:rsid w:val="000A139C"/>
    <w:rsid w:val="000A4FFC"/>
    <w:rsid w:val="000B08B9"/>
    <w:rsid w:val="000C1D0A"/>
    <w:rsid w:val="000E33D9"/>
    <w:rsid w:val="000F09A0"/>
    <w:rsid w:val="000F5DA1"/>
    <w:rsid w:val="00105C18"/>
    <w:rsid w:val="001074C9"/>
    <w:rsid w:val="0011054E"/>
    <w:rsid w:val="00117DBB"/>
    <w:rsid w:val="0012328C"/>
    <w:rsid w:val="00133B7A"/>
    <w:rsid w:val="001355BE"/>
    <w:rsid w:val="0014113D"/>
    <w:rsid w:val="0014165A"/>
    <w:rsid w:val="0014261C"/>
    <w:rsid w:val="00143358"/>
    <w:rsid w:val="00147A08"/>
    <w:rsid w:val="001565E2"/>
    <w:rsid w:val="00162C1A"/>
    <w:rsid w:val="00171DBD"/>
    <w:rsid w:val="00174B9D"/>
    <w:rsid w:val="00180E9F"/>
    <w:rsid w:val="00192540"/>
    <w:rsid w:val="00192EA1"/>
    <w:rsid w:val="001A1C31"/>
    <w:rsid w:val="001B7C91"/>
    <w:rsid w:val="001B7D30"/>
    <w:rsid w:val="001F18D9"/>
    <w:rsid w:val="001F23DD"/>
    <w:rsid w:val="001F3EAD"/>
    <w:rsid w:val="001F6E43"/>
    <w:rsid w:val="00200B07"/>
    <w:rsid w:val="00202477"/>
    <w:rsid w:val="00204688"/>
    <w:rsid w:val="00214C0D"/>
    <w:rsid w:val="00221F31"/>
    <w:rsid w:val="00222AFF"/>
    <w:rsid w:val="002233DC"/>
    <w:rsid w:val="0022746F"/>
    <w:rsid w:val="00230FBD"/>
    <w:rsid w:val="00235A0E"/>
    <w:rsid w:val="00236A9D"/>
    <w:rsid w:val="00242E33"/>
    <w:rsid w:val="00251560"/>
    <w:rsid w:val="00255EE1"/>
    <w:rsid w:val="00266B71"/>
    <w:rsid w:val="00270771"/>
    <w:rsid w:val="0027158C"/>
    <w:rsid w:val="00272073"/>
    <w:rsid w:val="00276030"/>
    <w:rsid w:val="00290AC1"/>
    <w:rsid w:val="002A294D"/>
    <w:rsid w:val="002A60FA"/>
    <w:rsid w:val="002A6C5B"/>
    <w:rsid w:val="002B5B42"/>
    <w:rsid w:val="002C1F24"/>
    <w:rsid w:val="002C5C62"/>
    <w:rsid w:val="002E0DBE"/>
    <w:rsid w:val="002E21D5"/>
    <w:rsid w:val="002E4A0E"/>
    <w:rsid w:val="002E6821"/>
    <w:rsid w:val="00306AB2"/>
    <w:rsid w:val="00313E53"/>
    <w:rsid w:val="00324E9C"/>
    <w:rsid w:val="003270BA"/>
    <w:rsid w:val="00335AD1"/>
    <w:rsid w:val="00335B0B"/>
    <w:rsid w:val="00337DC6"/>
    <w:rsid w:val="00347181"/>
    <w:rsid w:val="00353AC7"/>
    <w:rsid w:val="00355CE6"/>
    <w:rsid w:val="00356C32"/>
    <w:rsid w:val="00364FC2"/>
    <w:rsid w:val="0037434C"/>
    <w:rsid w:val="0038017E"/>
    <w:rsid w:val="00390428"/>
    <w:rsid w:val="00394B27"/>
    <w:rsid w:val="00395F1D"/>
    <w:rsid w:val="003969F4"/>
    <w:rsid w:val="003B3156"/>
    <w:rsid w:val="003B3DE3"/>
    <w:rsid w:val="003B425D"/>
    <w:rsid w:val="003D3EDC"/>
    <w:rsid w:val="003D432F"/>
    <w:rsid w:val="003E1471"/>
    <w:rsid w:val="003E212A"/>
    <w:rsid w:val="003E75F9"/>
    <w:rsid w:val="003F3925"/>
    <w:rsid w:val="00404653"/>
    <w:rsid w:val="0040584B"/>
    <w:rsid w:val="00405A8F"/>
    <w:rsid w:val="00405B33"/>
    <w:rsid w:val="00413488"/>
    <w:rsid w:val="00414589"/>
    <w:rsid w:val="004358A7"/>
    <w:rsid w:val="004518E1"/>
    <w:rsid w:val="0045741E"/>
    <w:rsid w:val="00460399"/>
    <w:rsid w:val="004612F9"/>
    <w:rsid w:val="00467BA8"/>
    <w:rsid w:val="00470666"/>
    <w:rsid w:val="00472951"/>
    <w:rsid w:val="004856C8"/>
    <w:rsid w:val="00485C9E"/>
    <w:rsid w:val="004861DB"/>
    <w:rsid w:val="00486F1D"/>
    <w:rsid w:val="00487CAE"/>
    <w:rsid w:val="00494EE0"/>
    <w:rsid w:val="004A1ADD"/>
    <w:rsid w:val="004A5CD1"/>
    <w:rsid w:val="004B3551"/>
    <w:rsid w:val="004C244F"/>
    <w:rsid w:val="004C47BA"/>
    <w:rsid w:val="004C4C45"/>
    <w:rsid w:val="004C56A6"/>
    <w:rsid w:val="004D7923"/>
    <w:rsid w:val="004D7B39"/>
    <w:rsid w:val="004E04C5"/>
    <w:rsid w:val="004E6C12"/>
    <w:rsid w:val="004E788F"/>
    <w:rsid w:val="004F12AA"/>
    <w:rsid w:val="004F7F49"/>
    <w:rsid w:val="00514E2C"/>
    <w:rsid w:val="00521277"/>
    <w:rsid w:val="0052324C"/>
    <w:rsid w:val="005272CC"/>
    <w:rsid w:val="00527447"/>
    <w:rsid w:val="0054313E"/>
    <w:rsid w:val="0054384D"/>
    <w:rsid w:val="005476ED"/>
    <w:rsid w:val="00550411"/>
    <w:rsid w:val="00552DBB"/>
    <w:rsid w:val="005601F7"/>
    <w:rsid w:val="005613C7"/>
    <w:rsid w:val="00574558"/>
    <w:rsid w:val="00574E51"/>
    <w:rsid w:val="00580DDF"/>
    <w:rsid w:val="005844A6"/>
    <w:rsid w:val="00591909"/>
    <w:rsid w:val="00593239"/>
    <w:rsid w:val="00593899"/>
    <w:rsid w:val="00597611"/>
    <w:rsid w:val="005A5B83"/>
    <w:rsid w:val="005B20FC"/>
    <w:rsid w:val="005B3E57"/>
    <w:rsid w:val="005B5C86"/>
    <w:rsid w:val="005D1F73"/>
    <w:rsid w:val="005E2E63"/>
    <w:rsid w:val="005E60AE"/>
    <w:rsid w:val="005F1C56"/>
    <w:rsid w:val="00600918"/>
    <w:rsid w:val="00602B2D"/>
    <w:rsid w:val="006075FC"/>
    <w:rsid w:val="00607602"/>
    <w:rsid w:val="0060795F"/>
    <w:rsid w:val="006216C3"/>
    <w:rsid w:val="006376D1"/>
    <w:rsid w:val="00650C7F"/>
    <w:rsid w:val="006702B7"/>
    <w:rsid w:val="006716AE"/>
    <w:rsid w:val="00671F79"/>
    <w:rsid w:val="0068067B"/>
    <w:rsid w:val="00682769"/>
    <w:rsid w:val="00691F41"/>
    <w:rsid w:val="00693894"/>
    <w:rsid w:val="006A3044"/>
    <w:rsid w:val="006B2D88"/>
    <w:rsid w:val="006B5290"/>
    <w:rsid w:val="006C556C"/>
    <w:rsid w:val="006D79B7"/>
    <w:rsid w:val="006D7AC5"/>
    <w:rsid w:val="006E0A18"/>
    <w:rsid w:val="006E4C5A"/>
    <w:rsid w:val="006E7EDB"/>
    <w:rsid w:val="006F45B6"/>
    <w:rsid w:val="00706BCD"/>
    <w:rsid w:val="007117F0"/>
    <w:rsid w:val="00720F03"/>
    <w:rsid w:val="00723B49"/>
    <w:rsid w:val="00732BDC"/>
    <w:rsid w:val="00762F19"/>
    <w:rsid w:val="00765ECD"/>
    <w:rsid w:val="007679DD"/>
    <w:rsid w:val="007755B6"/>
    <w:rsid w:val="00781647"/>
    <w:rsid w:val="007848FD"/>
    <w:rsid w:val="0079177F"/>
    <w:rsid w:val="007949A0"/>
    <w:rsid w:val="007A2DB9"/>
    <w:rsid w:val="007B0124"/>
    <w:rsid w:val="007C5EA8"/>
    <w:rsid w:val="007D5C4A"/>
    <w:rsid w:val="007E0664"/>
    <w:rsid w:val="007E1B41"/>
    <w:rsid w:val="007E454C"/>
    <w:rsid w:val="007E6DF3"/>
    <w:rsid w:val="007F3D21"/>
    <w:rsid w:val="00802E2E"/>
    <w:rsid w:val="0080501A"/>
    <w:rsid w:val="0080703E"/>
    <w:rsid w:val="00817C1D"/>
    <w:rsid w:val="00821139"/>
    <w:rsid w:val="00824468"/>
    <w:rsid w:val="00830117"/>
    <w:rsid w:val="00840945"/>
    <w:rsid w:val="00845214"/>
    <w:rsid w:val="0084596B"/>
    <w:rsid w:val="00846D43"/>
    <w:rsid w:val="00852C88"/>
    <w:rsid w:val="00856FF7"/>
    <w:rsid w:val="00865129"/>
    <w:rsid w:val="008676F4"/>
    <w:rsid w:val="00883211"/>
    <w:rsid w:val="008869AB"/>
    <w:rsid w:val="008A2832"/>
    <w:rsid w:val="008B766A"/>
    <w:rsid w:val="008C674D"/>
    <w:rsid w:val="008D6913"/>
    <w:rsid w:val="008E0E42"/>
    <w:rsid w:val="008F006C"/>
    <w:rsid w:val="008F19CD"/>
    <w:rsid w:val="008F7D37"/>
    <w:rsid w:val="009029D1"/>
    <w:rsid w:val="00902B09"/>
    <w:rsid w:val="009212BF"/>
    <w:rsid w:val="00924107"/>
    <w:rsid w:val="00924A38"/>
    <w:rsid w:val="00925830"/>
    <w:rsid w:val="00927E1E"/>
    <w:rsid w:val="00935090"/>
    <w:rsid w:val="0093778A"/>
    <w:rsid w:val="00941B85"/>
    <w:rsid w:val="00943EB6"/>
    <w:rsid w:val="009450B6"/>
    <w:rsid w:val="0095625B"/>
    <w:rsid w:val="00956E93"/>
    <w:rsid w:val="00963786"/>
    <w:rsid w:val="00964328"/>
    <w:rsid w:val="00980862"/>
    <w:rsid w:val="00980909"/>
    <w:rsid w:val="00982AD0"/>
    <w:rsid w:val="0098681B"/>
    <w:rsid w:val="00992DE0"/>
    <w:rsid w:val="00993A6E"/>
    <w:rsid w:val="00994EED"/>
    <w:rsid w:val="009A5964"/>
    <w:rsid w:val="009B1825"/>
    <w:rsid w:val="009B23B2"/>
    <w:rsid w:val="009B5F16"/>
    <w:rsid w:val="009C20A0"/>
    <w:rsid w:val="009E63E3"/>
    <w:rsid w:val="009F129C"/>
    <w:rsid w:val="009F4BBD"/>
    <w:rsid w:val="009F4C1A"/>
    <w:rsid w:val="00A039A3"/>
    <w:rsid w:val="00A07420"/>
    <w:rsid w:val="00A10D4B"/>
    <w:rsid w:val="00A11365"/>
    <w:rsid w:val="00A15AB3"/>
    <w:rsid w:val="00A200BE"/>
    <w:rsid w:val="00A20A3A"/>
    <w:rsid w:val="00A2236A"/>
    <w:rsid w:val="00A23329"/>
    <w:rsid w:val="00A35F62"/>
    <w:rsid w:val="00A407E5"/>
    <w:rsid w:val="00A446F0"/>
    <w:rsid w:val="00A45D77"/>
    <w:rsid w:val="00A55E6D"/>
    <w:rsid w:val="00A56390"/>
    <w:rsid w:val="00A57038"/>
    <w:rsid w:val="00A7476B"/>
    <w:rsid w:val="00A84CE3"/>
    <w:rsid w:val="00A9060D"/>
    <w:rsid w:val="00A92865"/>
    <w:rsid w:val="00A96FF8"/>
    <w:rsid w:val="00AA653C"/>
    <w:rsid w:val="00AB2791"/>
    <w:rsid w:val="00AB3E49"/>
    <w:rsid w:val="00AB7511"/>
    <w:rsid w:val="00AC45FE"/>
    <w:rsid w:val="00AC5EA1"/>
    <w:rsid w:val="00AD0391"/>
    <w:rsid w:val="00AD13FA"/>
    <w:rsid w:val="00AD3AED"/>
    <w:rsid w:val="00AE1041"/>
    <w:rsid w:val="00AE3170"/>
    <w:rsid w:val="00AE3B32"/>
    <w:rsid w:val="00AE714C"/>
    <w:rsid w:val="00AF42E1"/>
    <w:rsid w:val="00B01540"/>
    <w:rsid w:val="00B02241"/>
    <w:rsid w:val="00B07025"/>
    <w:rsid w:val="00B230E6"/>
    <w:rsid w:val="00B23443"/>
    <w:rsid w:val="00B27796"/>
    <w:rsid w:val="00B3694F"/>
    <w:rsid w:val="00B44542"/>
    <w:rsid w:val="00B5288D"/>
    <w:rsid w:val="00B61845"/>
    <w:rsid w:val="00B81825"/>
    <w:rsid w:val="00B82A04"/>
    <w:rsid w:val="00B839E6"/>
    <w:rsid w:val="00BA4904"/>
    <w:rsid w:val="00BB203B"/>
    <w:rsid w:val="00BC3A1E"/>
    <w:rsid w:val="00BC3BE7"/>
    <w:rsid w:val="00BD15CF"/>
    <w:rsid w:val="00BD509B"/>
    <w:rsid w:val="00BD5852"/>
    <w:rsid w:val="00BE0EAD"/>
    <w:rsid w:val="00BF146B"/>
    <w:rsid w:val="00BF2AA0"/>
    <w:rsid w:val="00C103B6"/>
    <w:rsid w:val="00C17119"/>
    <w:rsid w:val="00C269B5"/>
    <w:rsid w:val="00C337D6"/>
    <w:rsid w:val="00C342C0"/>
    <w:rsid w:val="00C40747"/>
    <w:rsid w:val="00C428C0"/>
    <w:rsid w:val="00C4301C"/>
    <w:rsid w:val="00C46E46"/>
    <w:rsid w:val="00C46FD2"/>
    <w:rsid w:val="00C6749F"/>
    <w:rsid w:val="00C73938"/>
    <w:rsid w:val="00C74C45"/>
    <w:rsid w:val="00C76BCB"/>
    <w:rsid w:val="00C77343"/>
    <w:rsid w:val="00C829BC"/>
    <w:rsid w:val="00C959D1"/>
    <w:rsid w:val="00CA0C3D"/>
    <w:rsid w:val="00CA3131"/>
    <w:rsid w:val="00CA616B"/>
    <w:rsid w:val="00CB43AE"/>
    <w:rsid w:val="00CC58B9"/>
    <w:rsid w:val="00CD665E"/>
    <w:rsid w:val="00CD772D"/>
    <w:rsid w:val="00CE2435"/>
    <w:rsid w:val="00CE768C"/>
    <w:rsid w:val="00D25B01"/>
    <w:rsid w:val="00D25BF1"/>
    <w:rsid w:val="00D2672E"/>
    <w:rsid w:val="00D27111"/>
    <w:rsid w:val="00D3223A"/>
    <w:rsid w:val="00D357F5"/>
    <w:rsid w:val="00D41D47"/>
    <w:rsid w:val="00D54909"/>
    <w:rsid w:val="00D72162"/>
    <w:rsid w:val="00D739C6"/>
    <w:rsid w:val="00D76A3C"/>
    <w:rsid w:val="00D80A5C"/>
    <w:rsid w:val="00D80AB3"/>
    <w:rsid w:val="00D81A08"/>
    <w:rsid w:val="00D91D93"/>
    <w:rsid w:val="00D92DE7"/>
    <w:rsid w:val="00DA3A8C"/>
    <w:rsid w:val="00DB07EC"/>
    <w:rsid w:val="00DE30C9"/>
    <w:rsid w:val="00DF2F6C"/>
    <w:rsid w:val="00DF519E"/>
    <w:rsid w:val="00DF6819"/>
    <w:rsid w:val="00DF6AB9"/>
    <w:rsid w:val="00E02D34"/>
    <w:rsid w:val="00E06338"/>
    <w:rsid w:val="00E12B96"/>
    <w:rsid w:val="00E25589"/>
    <w:rsid w:val="00E27678"/>
    <w:rsid w:val="00E27B17"/>
    <w:rsid w:val="00E33D95"/>
    <w:rsid w:val="00E35A83"/>
    <w:rsid w:val="00E40A76"/>
    <w:rsid w:val="00E42C25"/>
    <w:rsid w:val="00E463CA"/>
    <w:rsid w:val="00E468A3"/>
    <w:rsid w:val="00E50664"/>
    <w:rsid w:val="00E60288"/>
    <w:rsid w:val="00E75D15"/>
    <w:rsid w:val="00E76061"/>
    <w:rsid w:val="00E9283C"/>
    <w:rsid w:val="00E93479"/>
    <w:rsid w:val="00EA1844"/>
    <w:rsid w:val="00EA6324"/>
    <w:rsid w:val="00EA66B7"/>
    <w:rsid w:val="00EA6DC9"/>
    <w:rsid w:val="00EB3425"/>
    <w:rsid w:val="00EC0EC3"/>
    <w:rsid w:val="00EC230D"/>
    <w:rsid w:val="00ED2E87"/>
    <w:rsid w:val="00EE17C9"/>
    <w:rsid w:val="00EE6A0F"/>
    <w:rsid w:val="00EF7235"/>
    <w:rsid w:val="00F02798"/>
    <w:rsid w:val="00F106DC"/>
    <w:rsid w:val="00F209F1"/>
    <w:rsid w:val="00F30C3A"/>
    <w:rsid w:val="00F36ABE"/>
    <w:rsid w:val="00F41459"/>
    <w:rsid w:val="00F45120"/>
    <w:rsid w:val="00F458CC"/>
    <w:rsid w:val="00F67D1B"/>
    <w:rsid w:val="00F70524"/>
    <w:rsid w:val="00F7164D"/>
    <w:rsid w:val="00F71D4F"/>
    <w:rsid w:val="00F720E8"/>
    <w:rsid w:val="00F75FC4"/>
    <w:rsid w:val="00F81E00"/>
    <w:rsid w:val="00F82B90"/>
    <w:rsid w:val="00F83B09"/>
    <w:rsid w:val="00F874F2"/>
    <w:rsid w:val="00F9798F"/>
    <w:rsid w:val="00FA03E0"/>
    <w:rsid w:val="00FB1BE7"/>
    <w:rsid w:val="00FB53D3"/>
    <w:rsid w:val="00FD35AD"/>
    <w:rsid w:val="00FD3608"/>
    <w:rsid w:val="00FD686F"/>
    <w:rsid w:val="00FE2724"/>
    <w:rsid w:val="00FF0F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F471E"/>
  <w15:chartTrackingRefBased/>
  <w15:docId w15:val="{ED2179F1-A0A5-4A57-B963-D2127666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Body Text Indent"/>
    <w:basedOn w:val="a"/>
    <w:pPr>
      <w:ind w:leftChars="400" w:left="960" w:firstLineChars="200" w:firstLine="480"/>
    </w:pPr>
    <w:rPr>
      <w:rFonts w:ascii="標楷體" w:eastAsia="標楷體"/>
    </w:rPr>
  </w:style>
  <w:style w:type="character" w:styleId="a5">
    <w:name w:val="Hyperlink"/>
    <w:rPr>
      <w:color w:val="0000FF"/>
      <w:u w:val="single"/>
    </w:rPr>
  </w:style>
  <w:style w:type="paragraph" w:styleId="2">
    <w:name w:val="Body Text Indent 2"/>
    <w:basedOn w:val="a"/>
    <w:pPr>
      <w:spacing w:line="360" w:lineRule="auto"/>
      <w:ind w:leftChars="200" w:left="840" w:hangingChars="150" w:hanging="360"/>
    </w:pPr>
    <w:rPr>
      <w:rFonts w:eastAsia="標楷體"/>
    </w:rPr>
  </w:style>
  <w:style w:type="character" w:styleId="a6">
    <w:name w:val="FollowedHyperlink"/>
    <w:rPr>
      <w:color w:val="800080"/>
      <w:u w:val="single"/>
    </w:rPr>
  </w:style>
  <w:style w:type="paragraph" w:styleId="3">
    <w:name w:val="Body Text Indent 3"/>
    <w:basedOn w:val="a"/>
    <w:pPr>
      <w:adjustRightInd w:val="0"/>
      <w:snapToGrid w:val="0"/>
      <w:spacing w:line="240" w:lineRule="atLeast"/>
      <w:ind w:left="1960" w:hangingChars="700" w:hanging="1960"/>
      <w:jc w:val="both"/>
    </w:pPr>
    <w:rPr>
      <w:rFonts w:eastAsia="標楷體"/>
      <w:sz w:val="28"/>
    </w:rPr>
  </w:style>
  <w:style w:type="paragraph" w:styleId="a7">
    <w:name w:val="header"/>
    <w:basedOn w:val="a"/>
    <w:pPr>
      <w:tabs>
        <w:tab w:val="center" w:pos="4153"/>
        <w:tab w:val="right" w:pos="8306"/>
      </w:tabs>
      <w:snapToGrid w:val="0"/>
    </w:pPr>
    <w:rPr>
      <w:sz w:val="20"/>
      <w:szCs w:val="20"/>
    </w:rPr>
  </w:style>
  <w:style w:type="paragraph" w:styleId="a8">
    <w:name w:val="footer"/>
    <w:basedOn w:val="a"/>
    <w:link w:val="a9"/>
    <w:uiPriority w:val="99"/>
    <w:pPr>
      <w:tabs>
        <w:tab w:val="center" w:pos="4153"/>
        <w:tab w:val="right" w:pos="8306"/>
      </w:tabs>
      <w:snapToGrid w:val="0"/>
    </w:pPr>
    <w:rPr>
      <w:sz w:val="20"/>
      <w:szCs w:val="20"/>
    </w:rPr>
  </w:style>
  <w:style w:type="character" w:styleId="aa">
    <w:name w:val="page number"/>
    <w:basedOn w:val="a0"/>
  </w:style>
  <w:style w:type="paragraph" w:styleId="ab">
    <w:name w:val="Normal Indent"/>
    <w:basedOn w:val="a"/>
    <w:pPr>
      <w:ind w:left="480"/>
    </w:pPr>
    <w:rPr>
      <w:szCs w:val="20"/>
    </w:rPr>
  </w:style>
  <w:style w:type="paragraph" w:styleId="ac">
    <w:name w:val="Balloon Text"/>
    <w:basedOn w:val="a"/>
    <w:semiHidden/>
    <w:rsid w:val="00242E33"/>
    <w:rPr>
      <w:rFonts w:ascii="Arial" w:hAnsi="Arial"/>
      <w:sz w:val="18"/>
      <w:szCs w:val="18"/>
    </w:rPr>
  </w:style>
  <w:style w:type="character" w:customStyle="1" w:styleId="a9">
    <w:name w:val="頁尾 字元"/>
    <w:link w:val="a8"/>
    <w:uiPriority w:val="99"/>
    <w:rsid w:val="00993A6E"/>
    <w:rPr>
      <w:kern w:val="2"/>
    </w:rPr>
  </w:style>
  <w:style w:type="paragraph" w:styleId="ad">
    <w:name w:val="Revision"/>
    <w:hidden/>
    <w:uiPriority w:val="99"/>
    <w:semiHidden/>
    <w:rsid w:val="00133B7A"/>
    <w:rPr>
      <w:kern w:val="2"/>
      <w:sz w:val="24"/>
      <w:szCs w:val="24"/>
    </w:rPr>
  </w:style>
  <w:style w:type="table" w:styleId="ae">
    <w:name w:val="Table Grid"/>
    <w:basedOn w:val="a1"/>
    <w:rsid w:val="00133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D9BA4-6F93-4B82-BBD9-BA516DE8D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Office Word</Application>
  <DocSecurity>0</DocSecurity>
  <Lines>14</Lines>
  <Paragraphs>4</Paragraphs>
  <ScaleCrop>false</ScaleCrop>
  <Company>cju</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第三屆全國大專院校資訊管理專題成果競賽活動企劃書</dc:title>
  <dc:subject/>
  <dc:creator>teresa</dc:creator>
  <cp:keywords/>
  <dc:description/>
  <cp:lastModifiedBy>11046014_劉育彤</cp:lastModifiedBy>
  <cp:revision>2</cp:revision>
  <cp:lastPrinted>2022-09-30T09:01:00Z</cp:lastPrinted>
  <dcterms:created xsi:type="dcterms:W3CDTF">2024-06-23T14:00:00Z</dcterms:created>
  <dcterms:modified xsi:type="dcterms:W3CDTF">2024-06-23T14:00:00Z</dcterms:modified>
</cp:coreProperties>
</file>